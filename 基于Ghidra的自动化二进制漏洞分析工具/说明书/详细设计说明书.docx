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CA77" w14:textId="77777777" w:rsidR="006E012F" w:rsidRDefault="006E012F" w:rsidP="006E012F">
      <w:pPr>
        <w:pStyle w:val="a3"/>
        <w:spacing w:beforeLines="1100" w:before="3432" w:afterLines="0" w:after="3600"/>
        <w:rPr>
          <w:rFonts w:ascii="Times New Roman" w:hAnsi="Times New Roman"/>
          <w:b/>
        </w:rPr>
      </w:pPr>
      <w:r>
        <w:rPr>
          <w:rFonts w:ascii="Times New Roman" w:hAnsi="Times New Roman" w:hint="eastAsia"/>
          <w:b/>
        </w:rPr>
        <w:t>基于</w:t>
      </w:r>
      <w:r>
        <w:rPr>
          <w:rFonts w:ascii="Times New Roman" w:hAnsi="Times New Roman"/>
          <w:b/>
        </w:rPr>
        <w:t>Ghidra</w:t>
      </w:r>
      <w:r>
        <w:rPr>
          <w:rFonts w:ascii="Times New Roman" w:hAnsi="Times New Roman" w:hint="eastAsia"/>
          <w:b/>
        </w:rPr>
        <w:t>的自动化二进制漏洞分析工具项目</w:t>
      </w:r>
    </w:p>
    <w:p w14:paraId="55B93DA7" w14:textId="20BE4531" w:rsidR="006E012F" w:rsidRDefault="00A8424D" w:rsidP="006E012F">
      <w:pPr>
        <w:pStyle w:val="a3"/>
        <w:spacing w:beforeLines="100" w:before="312" w:afterLines="1400" w:after="4368"/>
        <w:rPr>
          <w:rFonts w:ascii="Times New Roman" w:hAnsi="Times New Roman"/>
        </w:rPr>
      </w:pPr>
      <w:r>
        <w:rPr>
          <w:rFonts w:ascii="Times New Roman" w:hAnsi="Times New Roman" w:hint="eastAsia"/>
          <w:b/>
          <w:sz w:val="44"/>
          <w:szCs w:val="44"/>
        </w:rPr>
        <w:t>详细设计</w:t>
      </w:r>
      <w:r w:rsidR="006E012F">
        <w:rPr>
          <w:rFonts w:ascii="Times New Roman" w:hAnsi="Times New Roman" w:hint="eastAsia"/>
          <w:b/>
          <w:sz w:val="44"/>
          <w:szCs w:val="44"/>
        </w:rPr>
        <w:t>说明书说明书</w:t>
      </w:r>
    </w:p>
    <w:p w14:paraId="5FB68DD4" w14:textId="7649AA94" w:rsidR="006E012F" w:rsidRDefault="006E012F" w:rsidP="005A2695">
      <w:pPr>
        <w:pStyle w:val="1"/>
        <w:numPr>
          <w:ilvl w:val="0"/>
          <w:numId w:val="3"/>
        </w:numPr>
      </w:pPr>
      <w:r>
        <w:rPr>
          <w:rFonts w:hint="eastAsia"/>
        </w:rPr>
        <w:lastRenderedPageBreak/>
        <w:t>引言</w:t>
      </w:r>
    </w:p>
    <w:p w14:paraId="0FEE6BA9" w14:textId="77777777" w:rsidR="005A2695" w:rsidRPr="00F329FF" w:rsidRDefault="005A2695" w:rsidP="005A2695">
      <w:pPr>
        <w:ind w:firstLineChars="200" w:firstLine="420"/>
      </w:pPr>
      <w:r w:rsidRPr="00F74A36">
        <w:rPr>
          <w:rFonts w:hint="eastAsia"/>
        </w:rPr>
        <w:t>随着软件应用程序的复杂性和数量的增加，二进制漏洞的发现和修复变得至关重要。传统的手动漏洞分析方法耗时且容易出错，因此需要一种自动化工具来加速漏洞检测和分析的过程。本项目旨在开发一款高效、准确且易于使用的二进制漏洞分析工具，以帮助安全专业人员和开发人员提高漏洞检测的效率和准确性。该项目旨在开发一款强大的二进制漏洞分析工具，能够自动化检测和分析二进制程序中的漏洞，并提供相关的报告和建议。该工具将结合使用Ghidra反编译器、Semgrep分析工具和OpenAI模型，以提供全面的漏洞检测和代码分析功能。</w:t>
      </w:r>
    </w:p>
    <w:p w14:paraId="47AA4FAE" w14:textId="77777777" w:rsidR="005A2695" w:rsidRPr="005A2695" w:rsidRDefault="005A2695" w:rsidP="005A2695">
      <w:pPr>
        <w:rPr>
          <w:rFonts w:hint="eastAsia"/>
        </w:rPr>
      </w:pPr>
    </w:p>
    <w:p w14:paraId="47EE8F9E" w14:textId="03D5BBF9" w:rsidR="006E012F" w:rsidRDefault="006E012F" w:rsidP="005A2695">
      <w:pPr>
        <w:pStyle w:val="1"/>
        <w:numPr>
          <w:ilvl w:val="0"/>
          <w:numId w:val="3"/>
        </w:numPr>
      </w:pPr>
      <w:r>
        <w:rPr>
          <w:rFonts w:hint="eastAsia"/>
        </w:rPr>
        <w:t>设计理念</w:t>
      </w:r>
    </w:p>
    <w:p w14:paraId="2704BD6E" w14:textId="72998A6A" w:rsidR="005A2695" w:rsidRPr="005A2695" w:rsidRDefault="005A2695" w:rsidP="005A2695">
      <w:pPr>
        <w:rPr>
          <w:rFonts w:hint="eastAsia"/>
        </w:rPr>
      </w:pPr>
      <w:r>
        <w:rPr>
          <w:rFonts w:hint="eastAsia"/>
        </w:rPr>
        <w:t>这是一个基于自定义的</w:t>
      </w:r>
      <w:r>
        <w:t>Semgrep C规则、semgrep工具和反编译器的伪代码，用于自动发现漏洞的设计理念。</w:t>
      </w:r>
    </w:p>
    <w:p w14:paraId="7BE3FB80" w14:textId="77777777" w:rsidR="005A2695" w:rsidRDefault="005A2695" w:rsidP="005A2695">
      <w:r>
        <w:rPr>
          <w:rFonts w:hint="eastAsia"/>
        </w:rPr>
        <w:t>设计理念如下：</w:t>
      </w:r>
    </w:p>
    <w:p w14:paraId="743455D5" w14:textId="77777777" w:rsidR="005A2695" w:rsidRDefault="005A2695" w:rsidP="005A2695"/>
    <w:p w14:paraId="6E90547F" w14:textId="7864DC05" w:rsidR="005A2695" w:rsidRDefault="005A2695" w:rsidP="006C7BF7">
      <w:pPr>
        <w:pStyle w:val="a4"/>
        <w:numPr>
          <w:ilvl w:val="0"/>
          <w:numId w:val="6"/>
        </w:numPr>
        <w:ind w:left="420" w:firstLineChars="0" w:firstLine="198"/>
        <w:rPr>
          <w:rFonts w:hint="eastAsia"/>
        </w:rPr>
      </w:pPr>
      <w:r>
        <w:t>自定义Semgrep C规则集：自定义的Semgrep C规则集，以识别特定的漏洞模式或安全问题。这些规则可以根据实际需求编写，并涵盖各种可能的漏洞类型，如缓冲区溢出、格式化字符串漏洞等。</w:t>
      </w:r>
    </w:p>
    <w:p w14:paraId="31F91A98" w14:textId="2576F637" w:rsidR="005A2695" w:rsidRDefault="005A2695" w:rsidP="006C7BF7">
      <w:pPr>
        <w:pStyle w:val="a4"/>
        <w:numPr>
          <w:ilvl w:val="0"/>
          <w:numId w:val="6"/>
        </w:numPr>
        <w:ind w:left="420" w:firstLineChars="0" w:firstLine="198"/>
        <w:rPr>
          <w:rFonts w:hint="eastAsia"/>
        </w:rPr>
      </w:pPr>
      <w:r>
        <w:rPr>
          <w:rFonts w:hint="eastAsia"/>
        </w:rPr>
        <w:t>反编译成为伪代码</w:t>
      </w:r>
      <w:r>
        <w:t>：</w:t>
      </w:r>
      <w:r w:rsidR="008F33EF">
        <w:t xml:space="preserve"> </w:t>
      </w:r>
      <w:r>
        <w:t>使用</w:t>
      </w:r>
      <w:r w:rsidR="008F33EF">
        <w:t>G</w:t>
      </w:r>
      <w:r w:rsidR="008F33EF">
        <w:rPr>
          <w:rFonts w:hint="eastAsia"/>
        </w:rPr>
        <w:t>hidra</w:t>
      </w:r>
      <w:r>
        <w:t>反编译将目标程序转换为</w:t>
      </w:r>
      <w:r w:rsidR="008F33EF">
        <w:rPr>
          <w:rFonts w:hint="eastAsia"/>
        </w:rPr>
        <w:t>伪代码，</w:t>
      </w:r>
      <w:r>
        <w:t>对</w:t>
      </w:r>
      <w:r w:rsidR="008F33EF">
        <w:rPr>
          <w:rFonts w:hint="eastAsia"/>
        </w:rPr>
        <w:t>伪代码</w:t>
      </w:r>
      <w:r>
        <w:t>表示应用Semgrep规则集进行静态分析，以检测潜在的漏洞</w:t>
      </w:r>
      <w:r w:rsidR="008F33EF">
        <w:rPr>
          <w:rFonts w:hint="eastAsia"/>
        </w:rPr>
        <w:t>；</w:t>
      </w:r>
      <w:r>
        <w:t>根据Semgrep的输出结果，识别和记录发现的漏洞，包括漏洞类型、位置和其他相关信息。</w:t>
      </w:r>
    </w:p>
    <w:p w14:paraId="4C1E1314" w14:textId="4D7502D4" w:rsidR="005A2695" w:rsidRDefault="005A2695" w:rsidP="006C7BF7">
      <w:pPr>
        <w:pStyle w:val="a4"/>
        <w:numPr>
          <w:ilvl w:val="0"/>
          <w:numId w:val="6"/>
        </w:numPr>
        <w:ind w:left="420" w:firstLineChars="0" w:firstLine="198"/>
        <w:rPr>
          <w:rFonts w:hint="eastAsia"/>
        </w:rPr>
      </w:pPr>
      <w:r>
        <w:t>集成Semgrep和反编译器： 将Semgrep工具和反编译器集成到设计中。通过调用Semgrep工具执行静态分析，并使用反编译器将目标程序转换为可供分析的中间表示。这可以通过命令行调用、API调用或其他适当的方式完成。</w:t>
      </w:r>
    </w:p>
    <w:p w14:paraId="3ED8CF65" w14:textId="1623219F" w:rsidR="005A2695" w:rsidRDefault="005A2695" w:rsidP="006C7BF7">
      <w:pPr>
        <w:pStyle w:val="a4"/>
        <w:numPr>
          <w:ilvl w:val="0"/>
          <w:numId w:val="6"/>
        </w:numPr>
        <w:ind w:left="420" w:firstLineChars="0" w:firstLine="198"/>
        <w:rPr>
          <w:rFonts w:hint="eastAsia"/>
        </w:rPr>
      </w:pPr>
      <w:r>
        <w:t>自定义规则更新和维护： 随着漏洞的不断演变和新的安全问题的出现，设计人员应定期更新和维护自定义的Semgrep规则集。这可以包括添加新的规则、更新现有规则以适应新的漏洞模式，或者根据实际情况进行调整。</w:t>
      </w:r>
    </w:p>
    <w:p w14:paraId="5300BC12" w14:textId="097CAD31" w:rsidR="006E012F" w:rsidRDefault="005A2695" w:rsidP="005A2695">
      <w:pPr>
        <w:ind w:firstLineChars="200" w:firstLine="420"/>
        <w:rPr>
          <w:rFonts w:hint="eastAsia"/>
        </w:rPr>
      </w:pPr>
      <w:r>
        <w:rPr>
          <w:rFonts w:hint="eastAsia"/>
        </w:rPr>
        <w:t>通过以上设计理念，可以建立一个自动化的漏洞发现系统，有效地识别和报告存在的安全漏洞。</w:t>
      </w:r>
    </w:p>
    <w:p w14:paraId="3B3991AB" w14:textId="407D1563" w:rsidR="006E012F" w:rsidRDefault="006E012F" w:rsidP="005A2695">
      <w:pPr>
        <w:pStyle w:val="1"/>
        <w:numPr>
          <w:ilvl w:val="0"/>
          <w:numId w:val="3"/>
        </w:numPr>
      </w:pPr>
      <w:r>
        <w:rPr>
          <w:rFonts w:hint="eastAsia"/>
        </w:rPr>
        <w:t>模块解析：</w:t>
      </w:r>
    </w:p>
    <w:p w14:paraId="41A7567F" w14:textId="1D660B47" w:rsidR="00EC4450" w:rsidRDefault="00EC4450" w:rsidP="00EC4450">
      <w:pPr>
        <w:pStyle w:val="2"/>
      </w:pPr>
      <w:r>
        <w:t>C</w:t>
      </w:r>
      <w:r>
        <w:rPr>
          <w:rFonts w:hint="eastAsia"/>
        </w:rPr>
        <w:t>allisto入口文件</w:t>
      </w:r>
    </w:p>
    <w:p w14:paraId="185F4FFC" w14:textId="77777777" w:rsidR="00EC4450" w:rsidRPr="00EC4450" w:rsidRDefault="00EC4450" w:rsidP="00EC4450">
      <w:pPr>
        <w:numPr>
          <w:ilvl w:val="0"/>
          <w:numId w:val="12"/>
        </w:numPr>
      </w:pPr>
      <w:r w:rsidRPr="00EC4450">
        <w:t>controller(self): 控制整个分析过程的方法。</w:t>
      </w:r>
    </w:p>
    <w:p w14:paraId="1B8C30EB" w14:textId="77777777" w:rsidR="00EC4450" w:rsidRPr="00EC4450" w:rsidRDefault="00EC4450" w:rsidP="00EC4450">
      <w:pPr>
        <w:numPr>
          <w:ilvl w:val="0"/>
          <w:numId w:val="12"/>
        </w:numPr>
      </w:pPr>
      <w:r w:rsidRPr="00EC4450">
        <w:t>decompiler(self): 运行Ghidra反编译器及相关工具的方法。</w:t>
      </w:r>
    </w:p>
    <w:p w14:paraId="6C3D6DF4" w14:textId="77777777" w:rsidR="00EC4450" w:rsidRPr="00EC4450" w:rsidRDefault="00EC4450" w:rsidP="00EC4450">
      <w:pPr>
        <w:numPr>
          <w:ilvl w:val="0"/>
          <w:numId w:val="12"/>
        </w:numPr>
      </w:pPr>
      <w:r w:rsidRPr="00EC4450">
        <w:t>semgrep(self, function): 对给定函数进行Semgrep分析的方法。</w:t>
      </w:r>
    </w:p>
    <w:p w14:paraId="0BB00788" w14:textId="77777777" w:rsidR="00EC4450" w:rsidRPr="00EC4450" w:rsidRDefault="00EC4450" w:rsidP="00EC4450">
      <w:pPr>
        <w:numPr>
          <w:ilvl w:val="0"/>
          <w:numId w:val="12"/>
        </w:numPr>
      </w:pPr>
      <w:r w:rsidRPr="00EC4450">
        <w:lastRenderedPageBreak/>
        <w:t>openAI(self, functions, semgrep): 对给定函数进行OpenAI分析的方法。</w:t>
      </w:r>
    </w:p>
    <w:p w14:paraId="7B1D9072" w14:textId="77777777" w:rsidR="00EC4450" w:rsidRPr="00EC4450" w:rsidRDefault="00EC4450" w:rsidP="00EC4450">
      <w:pPr>
        <w:numPr>
          <w:ilvl w:val="0"/>
          <w:numId w:val="12"/>
        </w:numPr>
      </w:pPr>
      <w:r w:rsidRPr="00EC4450">
        <w:t>config(self): 解析配置文件的方法。</w:t>
      </w:r>
    </w:p>
    <w:p w14:paraId="383B4D6A" w14:textId="77777777" w:rsidR="00EC4450" w:rsidRPr="00EC4450" w:rsidRDefault="00EC4450" w:rsidP="00EC4450">
      <w:pPr>
        <w:numPr>
          <w:ilvl w:val="0"/>
          <w:numId w:val="12"/>
        </w:numPr>
      </w:pPr>
      <w:r w:rsidRPr="00EC4450">
        <w:t>argHandler(self, args): 处理命令行参数的方法。</w:t>
      </w:r>
    </w:p>
    <w:p w14:paraId="1A87613F" w14:textId="65D941E0" w:rsidR="00EC4450" w:rsidRPr="00EC4450" w:rsidRDefault="00EC4450" w:rsidP="00EC4450">
      <w:pPr>
        <w:ind w:firstLineChars="200" w:firstLine="420"/>
      </w:pPr>
      <w:r w:rsidRPr="00EC4450">
        <w:t>Callisto().controller()创建了一个Callisto类的实例，并调用了controller()方法来启动整个分析过程。在controller()方法中，代码首先解析命令行参数，然后运行Ghidra反编译器，将二进制文件转换为C代码。接下来，它将C代码分割为函数，并对每个函数进行Semgrep分析以查找潜在的漏洞。如果开启了OpenAI分析，它还会调用OpenAI模型对每个函数进行进一步的分析。最后，它将分析结果打印出来，并将结果写入输出文件（如果指定了输出文件）。</w:t>
      </w:r>
    </w:p>
    <w:p w14:paraId="0BB90FB9" w14:textId="77777777" w:rsidR="00EC4450" w:rsidRPr="00EC4450" w:rsidRDefault="00EC4450" w:rsidP="00EC4450">
      <w:pPr>
        <w:ind w:firstLineChars="200" w:firstLine="420"/>
        <w:rPr>
          <w:rFonts w:hint="eastAsia"/>
        </w:rPr>
      </w:pPr>
    </w:p>
    <w:p w14:paraId="63E507B6" w14:textId="77777777" w:rsidR="00EC4450" w:rsidRPr="00EC4450" w:rsidRDefault="00EC4450" w:rsidP="00EC4450">
      <w:pPr>
        <w:rPr>
          <w:rFonts w:hint="eastAsia"/>
        </w:rPr>
      </w:pPr>
    </w:p>
    <w:p w14:paraId="4D30A0A0" w14:textId="54E0537E" w:rsidR="006E012F" w:rsidRDefault="005A2695" w:rsidP="005A2695">
      <w:pPr>
        <w:pStyle w:val="2"/>
      </w:pPr>
      <w:r>
        <w:rPr>
          <w:rFonts w:hint="eastAsia"/>
        </w:rPr>
        <w:t>Ghidra</w:t>
      </w:r>
    </w:p>
    <w:p w14:paraId="276F48AC" w14:textId="63DB4063" w:rsidR="006C7BF7" w:rsidRPr="006C7BF7" w:rsidRDefault="006C7BF7" w:rsidP="006C7BF7">
      <w:pPr>
        <w:ind w:firstLineChars="200" w:firstLine="420"/>
      </w:pPr>
      <w:r w:rsidRPr="006C7BF7">
        <w:t>decomp.py脚本</w:t>
      </w:r>
      <w:r>
        <w:rPr>
          <w:rFonts w:hint="eastAsia"/>
        </w:rPr>
        <w:t>，</w:t>
      </w:r>
      <w:r w:rsidRPr="006C7BF7">
        <w:t>使用Ghidra的反编译接口（DecompInterface）来对当前程序进行反编译。</w:t>
      </w:r>
    </w:p>
    <w:p w14:paraId="7343AA33" w14:textId="6D421005" w:rsidR="006C7BF7" w:rsidRPr="006C7BF7" w:rsidRDefault="006C7BF7" w:rsidP="006C7BF7">
      <w:pPr>
        <w:ind w:firstLineChars="200" w:firstLine="420"/>
      </w:pPr>
      <w:r w:rsidRPr="006C7BF7">
        <w:t>步骤如下：</w:t>
      </w:r>
    </w:p>
    <w:p w14:paraId="05E55DD1" w14:textId="77777777" w:rsidR="006C7BF7" w:rsidRPr="006C7BF7" w:rsidRDefault="006C7BF7" w:rsidP="006C7BF7">
      <w:pPr>
        <w:numPr>
          <w:ilvl w:val="0"/>
          <w:numId w:val="5"/>
        </w:numPr>
      </w:pPr>
      <w:r w:rsidRPr="006C7BF7">
        <w:t>导入所需的模块和类：sys、DecompInterface、ConsoleTaskMonitor。</w:t>
      </w:r>
    </w:p>
    <w:p w14:paraId="4B4CD4FF" w14:textId="77777777" w:rsidR="006C7BF7" w:rsidRPr="006C7BF7" w:rsidRDefault="006C7BF7" w:rsidP="006C7BF7">
      <w:pPr>
        <w:numPr>
          <w:ilvl w:val="0"/>
          <w:numId w:val="5"/>
        </w:numPr>
      </w:pPr>
      <w:r w:rsidRPr="006C7BF7">
        <w:t>获取当前程序（currentProgram）。</w:t>
      </w:r>
    </w:p>
    <w:p w14:paraId="5D940BB5" w14:textId="77777777" w:rsidR="006C7BF7" w:rsidRPr="006C7BF7" w:rsidRDefault="006C7BF7" w:rsidP="006C7BF7">
      <w:pPr>
        <w:numPr>
          <w:ilvl w:val="0"/>
          <w:numId w:val="5"/>
        </w:numPr>
      </w:pPr>
      <w:r w:rsidRPr="006C7BF7">
        <w:t>创建DecompInterface对象并打开程序。</w:t>
      </w:r>
    </w:p>
    <w:p w14:paraId="13920D20" w14:textId="77777777" w:rsidR="006C7BF7" w:rsidRPr="006C7BF7" w:rsidRDefault="006C7BF7" w:rsidP="006C7BF7">
      <w:pPr>
        <w:numPr>
          <w:ilvl w:val="0"/>
          <w:numId w:val="5"/>
        </w:numPr>
      </w:pPr>
      <w:r w:rsidRPr="006C7BF7">
        <w:t>获取程序中的所有函数。</w:t>
      </w:r>
    </w:p>
    <w:p w14:paraId="650E4D74" w14:textId="77777777" w:rsidR="006C7BF7" w:rsidRPr="006C7BF7" w:rsidRDefault="006C7BF7" w:rsidP="006C7BF7">
      <w:pPr>
        <w:numPr>
          <w:ilvl w:val="0"/>
          <w:numId w:val="5"/>
        </w:numPr>
      </w:pPr>
      <w:r w:rsidRPr="006C7BF7">
        <w:t>创建一个ConsoleTaskMonitor对象用于监视反编译过程。</w:t>
      </w:r>
    </w:p>
    <w:p w14:paraId="70BE4A42" w14:textId="77777777" w:rsidR="006C7BF7" w:rsidRPr="006C7BF7" w:rsidRDefault="006C7BF7" w:rsidP="006C7BF7">
      <w:pPr>
        <w:numPr>
          <w:ilvl w:val="0"/>
          <w:numId w:val="5"/>
        </w:numPr>
      </w:pPr>
      <w:r w:rsidRPr="006C7BF7">
        <w:t>打开一个名为output.c的文件，用于存储反编译后的C代码。</w:t>
      </w:r>
    </w:p>
    <w:p w14:paraId="4F33AE20" w14:textId="77777777" w:rsidR="006C7BF7" w:rsidRPr="006C7BF7" w:rsidRDefault="006C7BF7" w:rsidP="006C7BF7">
      <w:pPr>
        <w:numPr>
          <w:ilvl w:val="0"/>
          <w:numId w:val="5"/>
        </w:numPr>
      </w:pPr>
      <w:r w:rsidRPr="006C7BF7">
        <w:t>打开一个名为callGraph.txt的文件，用于存储函数调用图。</w:t>
      </w:r>
    </w:p>
    <w:p w14:paraId="0CABEE0D" w14:textId="77777777" w:rsidR="006C7BF7" w:rsidRPr="006C7BF7" w:rsidRDefault="006C7BF7" w:rsidP="006C7BF7">
      <w:pPr>
        <w:numPr>
          <w:ilvl w:val="0"/>
          <w:numId w:val="5"/>
        </w:numPr>
      </w:pPr>
      <w:r w:rsidRPr="006C7BF7">
        <w:t>对每个函数进行遍历：</w:t>
      </w:r>
    </w:p>
    <w:p w14:paraId="3AD815D5" w14:textId="77777777" w:rsidR="006C7BF7" w:rsidRPr="006C7BF7" w:rsidRDefault="006C7BF7" w:rsidP="006C7BF7">
      <w:pPr>
        <w:numPr>
          <w:ilvl w:val="1"/>
          <w:numId w:val="4"/>
        </w:numPr>
      </w:pPr>
      <w:r w:rsidRPr="006C7BF7">
        <w:t>获取被调用的函数列表。</w:t>
      </w:r>
    </w:p>
    <w:p w14:paraId="0ECA4D32" w14:textId="77777777" w:rsidR="006C7BF7" w:rsidRPr="006C7BF7" w:rsidRDefault="006C7BF7" w:rsidP="006C7BF7">
      <w:pPr>
        <w:numPr>
          <w:ilvl w:val="1"/>
          <w:numId w:val="4"/>
        </w:numPr>
      </w:pPr>
      <w:r w:rsidRPr="006C7BF7">
        <w:t>将函数名称和被调用函数列表写入callGraph.txt文件。</w:t>
      </w:r>
    </w:p>
    <w:p w14:paraId="02002F37" w14:textId="77777777" w:rsidR="006C7BF7" w:rsidRPr="006C7BF7" w:rsidRDefault="006C7BF7" w:rsidP="006C7BF7">
      <w:pPr>
        <w:numPr>
          <w:ilvl w:val="1"/>
          <w:numId w:val="4"/>
        </w:numPr>
      </w:pPr>
      <w:r w:rsidRPr="006C7BF7">
        <w:t>使用DecompInterface对函数进行反编译，返回反编译后的DecompiledFunction对象。</w:t>
      </w:r>
    </w:p>
    <w:p w14:paraId="5C1FFF5C" w14:textId="77777777" w:rsidR="006C7BF7" w:rsidRPr="006C7BF7" w:rsidRDefault="006C7BF7" w:rsidP="006C7BF7">
      <w:pPr>
        <w:numPr>
          <w:ilvl w:val="1"/>
          <w:numId w:val="4"/>
        </w:numPr>
      </w:pPr>
      <w:r w:rsidRPr="006C7BF7">
        <w:t>将反编译后的C代码写入output.c文件，并在函数之间添加分隔符"</w:t>
      </w:r>
      <w:del w:id="0" w:author="Unknown">
        <w:r w:rsidRPr="006C7BF7">
          <w:delText>~</w:delText>
        </w:r>
      </w:del>
      <w:r w:rsidRPr="006C7BF7">
        <w:t>"。</w:t>
      </w:r>
    </w:p>
    <w:p w14:paraId="529456F9" w14:textId="77777777" w:rsidR="006C7BF7" w:rsidRPr="006C7BF7" w:rsidRDefault="006C7BF7" w:rsidP="006C7BF7">
      <w:pPr>
        <w:pStyle w:val="a4"/>
        <w:numPr>
          <w:ilvl w:val="0"/>
          <w:numId w:val="10"/>
        </w:numPr>
        <w:ind w:firstLineChars="0"/>
      </w:pPr>
      <w:r w:rsidRPr="006C7BF7">
        <w:t>关闭callGraph.txt和output.c文件。</w:t>
      </w:r>
    </w:p>
    <w:p w14:paraId="1FD9642D" w14:textId="77777777" w:rsidR="006C7BF7" w:rsidRPr="006C7BF7" w:rsidRDefault="006C7BF7" w:rsidP="006C7BF7">
      <w:pPr>
        <w:ind w:firstLineChars="200" w:firstLine="420"/>
      </w:pPr>
      <w:r w:rsidRPr="006C7BF7">
        <w:t>此脚本的目的是使用Ghidra的反编译功能将程序转换为C代码，并生成函数调用图。生成的C代码将存储在output.c文件中，函数调用图将存储在callGraph.txt文件中。</w:t>
      </w:r>
    </w:p>
    <w:p w14:paraId="2DC10043" w14:textId="77777777" w:rsidR="006C7BF7" w:rsidRPr="006C7BF7" w:rsidRDefault="006C7BF7" w:rsidP="006C7BF7">
      <w:pPr>
        <w:rPr>
          <w:rFonts w:hint="eastAsia"/>
        </w:rPr>
      </w:pPr>
    </w:p>
    <w:p w14:paraId="5C64D538" w14:textId="7BDE7F27" w:rsidR="005A2695" w:rsidRDefault="005A2695" w:rsidP="005A2695">
      <w:pPr>
        <w:pStyle w:val="2"/>
      </w:pPr>
      <w:r>
        <w:t>S</w:t>
      </w:r>
      <w:r>
        <w:rPr>
          <w:rFonts w:hint="eastAsia"/>
        </w:rPr>
        <w:t>emgrep规则</w:t>
      </w:r>
    </w:p>
    <w:p w14:paraId="5C28DF3C" w14:textId="083EBB80" w:rsidR="00051D1E" w:rsidRDefault="00051D1E" w:rsidP="00A8424D">
      <w:pPr>
        <w:pStyle w:val="a4"/>
        <w:numPr>
          <w:ilvl w:val="0"/>
          <w:numId w:val="14"/>
        </w:numPr>
        <w:ind w:left="0" w:firstLineChars="0" w:firstLine="442"/>
      </w:pPr>
      <w:r>
        <w:rPr>
          <w:rFonts w:ascii="SourceHanSerifCN" w:hAnsi="SourceHanSerifCN"/>
          <w:b/>
          <w:bCs/>
          <w:sz w:val="23"/>
          <w:szCs w:val="23"/>
          <w:shd w:val="clear" w:color="auto" w:fill="FFFFFF"/>
        </w:rPr>
        <w:t>argvenvpaccess</w:t>
      </w:r>
      <w:r>
        <w:rPr>
          <w:rFonts w:ascii="SourceHanSerifCN" w:hAnsi="SourceHanSerifCN" w:hint="eastAsia"/>
          <w:b/>
          <w:bCs/>
          <w:sz w:val="23"/>
          <w:szCs w:val="23"/>
          <w:shd w:val="clear" w:color="auto" w:fill="FFFFFF"/>
        </w:rPr>
        <w:t>：</w:t>
      </w:r>
      <w:r w:rsidRPr="00051D1E">
        <w:rPr>
          <w:rFonts w:hint="eastAsia"/>
        </w:rPr>
        <w:t>规则</w:t>
      </w:r>
      <w:r w:rsidRPr="00051D1E">
        <w:t>raptorargvenvpaccess用于检测程序访问命令行参数（argv）或环境变量（envp）的潜在安全风险。</w:t>
      </w:r>
      <w:r w:rsidRPr="00051D1E">
        <w:rPr>
          <w:rFonts w:hint="eastAsia"/>
        </w:rPr>
        <w:t>应用该规则时，会生成一个信息级别的消息，指出程序访问了由潜在攻击者控制的命令行参数或环境变量。该规则适用于</w:t>
      </w:r>
      <w:r w:rsidRPr="00051D1E">
        <w:t>C和C++编程语言。规则使用模式匹配来检测代码中是否出现了argv或envp。</w:t>
      </w:r>
    </w:p>
    <w:p w14:paraId="7F7A50CF" w14:textId="6D24C6A8" w:rsidR="00051D1E" w:rsidRDefault="00051D1E" w:rsidP="00A8424D">
      <w:pPr>
        <w:pStyle w:val="a4"/>
        <w:numPr>
          <w:ilvl w:val="0"/>
          <w:numId w:val="14"/>
        </w:numPr>
        <w:ind w:left="0" w:firstLineChars="0" w:firstLine="442"/>
      </w:pPr>
      <w:r w:rsidRPr="00051D1E">
        <w:t>commandinjection</w:t>
      </w:r>
      <w:r>
        <w:rPr>
          <w:rFonts w:hint="eastAsia"/>
        </w:rPr>
        <w:t>：</w:t>
      </w:r>
      <w:r>
        <w:rPr>
          <w:rFonts w:hint="eastAsia"/>
        </w:rPr>
        <w:t>规则中的模式提示程序可能使用了</w:t>
      </w:r>
      <w:r>
        <w:t>system(...)或popen(...)函数，如果使用不当可能存在潜在危险。规则还包括一个模式，检查是否以特定格式调用了潜在危</w:t>
      </w:r>
      <w:r>
        <w:lastRenderedPageBreak/>
        <w:t>险的函数。</w:t>
      </w:r>
      <w:r>
        <w:rPr>
          <w:rFonts w:hint="eastAsia"/>
        </w:rPr>
        <w:t>此规则旨在识别和防止</w:t>
      </w:r>
      <w:r>
        <w:t>C和C++程序中的命令注入漏洞。它强调了在构造操作系统命令时，正确中和特殊字符和用户控制输入的重要性，以减轻注入攻击的风险。</w:t>
      </w:r>
    </w:p>
    <w:p w14:paraId="4AF28254" w14:textId="6BB83192" w:rsidR="00051D1E" w:rsidRDefault="00051D1E" w:rsidP="00A8424D">
      <w:pPr>
        <w:pStyle w:val="a4"/>
        <w:numPr>
          <w:ilvl w:val="0"/>
          <w:numId w:val="14"/>
        </w:numPr>
        <w:ind w:left="0" w:firstLineChars="0" w:firstLine="442"/>
        <w:rPr>
          <w:rFonts w:ascii="SourceHanSerifCN" w:hAnsi="SourceHanSerifCN"/>
          <w:sz w:val="23"/>
          <w:szCs w:val="23"/>
          <w:shd w:val="clear" w:color="auto" w:fill="FFFFFF"/>
        </w:rPr>
      </w:pPr>
      <w:r w:rsidRPr="00051D1E">
        <w:t>doublefree</w:t>
      </w:r>
      <w:r>
        <w:rPr>
          <w:rFonts w:hint="eastAsia"/>
        </w:rPr>
        <w:t>：</w:t>
      </w:r>
      <w:r>
        <w:rPr>
          <w:rFonts w:ascii="SourceHanSerifCN" w:hAnsi="SourceHanSerifCN"/>
          <w:sz w:val="23"/>
          <w:szCs w:val="23"/>
          <w:shd w:val="clear" w:color="auto" w:fill="FFFFFF"/>
        </w:rPr>
        <w:t>doublefree.yaml</w:t>
      </w:r>
      <w:r>
        <w:rPr>
          <w:rFonts w:ascii="SourceHanSerifCN" w:hAnsi="SourceHanSerifCN"/>
          <w:sz w:val="23"/>
          <w:szCs w:val="23"/>
          <w:shd w:val="clear" w:color="auto" w:fill="FFFFFF"/>
        </w:rPr>
        <w:t>的内容是一个规则，用于检测</w:t>
      </w:r>
      <w:r>
        <w:rPr>
          <w:rFonts w:ascii="SourceHanSerifCN" w:hAnsi="SourceHanSerifCN"/>
          <w:sz w:val="23"/>
          <w:szCs w:val="23"/>
          <w:shd w:val="clear" w:color="auto" w:fill="FFFFFF"/>
        </w:rPr>
        <w:t>C</w:t>
      </w:r>
      <w:r>
        <w:rPr>
          <w:rFonts w:ascii="SourceHanSerifCN" w:hAnsi="SourceHanSerifCN"/>
          <w:sz w:val="23"/>
          <w:szCs w:val="23"/>
          <w:shd w:val="clear" w:color="auto" w:fill="FFFFFF"/>
        </w:rPr>
        <w:t>和</w:t>
      </w:r>
      <w:r>
        <w:rPr>
          <w:rFonts w:ascii="SourceHanSerifCN" w:hAnsi="SourceHanSerifCN"/>
          <w:sz w:val="23"/>
          <w:szCs w:val="23"/>
          <w:shd w:val="clear" w:color="auto" w:fill="FFFFFF"/>
        </w:rPr>
        <w:t>C++</w:t>
      </w:r>
      <w:r>
        <w:rPr>
          <w:rFonts w:ascii="SourceHanSerifCN" w:hAnsi="SourceHanSerifCN"/>
          <w:sz w:val="23"/>
          <w:szCs w:val="23"/>
          <w:shd w:val="clear" w:color="auto" w:fill="FFFFFF"/>
        </w:rPr>
        <w:t>代码中的</w:t>
      </w:r>
      <w:r>
        <w:rPr>
          <w:rFonts w:ascii="SourceHanSerifCN" w:hAnsi="SourceHanSerifCN"/>
          <w:sz w:val="23"/>
          <w:szCs w:val="23"/>
          <w:shd w:val="clear" w:color="auto" w:fill="FFFFFF"/>
        </w:rPr>
        <w:t>double free</w:t>
      </w:r>
      <w:r>
        <w:rPr>
          <w:rFonts w:ascii="SourceHanSerifCN" w:hAnsi="SourceHanSerifCN"/>
          <w:sz w:val="23"/>
          <w:szCs w:val="23"/>
          <w:shd w:val="clear" w:color="auto" w:fill="FFFFFF"/>
        </w:rPr>
        <w:t>错误。该规则的主要目的是防止在同一内存地址上调用两次</w:t>
      </w:r>
      <w:r>
        <w:rPr>
          <w:rFonts w:ascii="SourceHanSerifCN" w:hAnsi="SourceHanSerifCN"/>
          <w:sz w:val="23"/>
          <w:szCs w:val="23"/>
          <w:shd w:val="clear" w:color="auto" w:fill="FFFFFF"/>
        </w:rPr>
        <w:t>free()</w:t>
      </w:r>
      <w:r>
        <w:rPr>
          <w:rFonts w:ascii="SourceHanSerifCN" w:hAnsi="SourceHanSerifCN"/>
          <w:sz w:val="23"/>
          <w:szCs w:val="23"/>
          <w:shd w:val="clear" w:color="auto" w:fill="FFFFFF"/>
        </w:rPr>
        <w:t>函数，从而导致内存管理数据结构的破坏和潜在的内存安全问题。</w:t>
      </w:r>
      <w:r w:rsidRPr="00051D1E">
        <w:rPr>
          <w:rFonts w:ascii="SourceHanSerifCN" w:hAnsi="SourceHanSerifCN" w:hint="eastAsia"/>
          <w:sz w:val="23"/>
          <w:szCs w:val="23"/>
          <w:shd w:val="clear" w:color="auto" w:fill="FFFFFF"/>
        </w:rPr>
        <w:t>规则的消息部分解释了</w:t>
      </w:r>
      <w:r w:rsidRPr="00051D1E">
        <w:rPr>
          <w:rFonts w:ascii="SourceHanSerifCN" w:hAnsi="SourceHanSerifCN"/>
          <w:sz w:val="23"/>
          <w:szCs w:val="23"/>
          <w:shd w:val="clear" w:color="auto" w:fill="FFFFFF"/>
        </w:rPr>
        <w:t>double free</w:t>
      </w:r>
      <w:r w:rsidRPr="00051D1E">
        <w:rPr>
          <w:rFonts w:ascii="SourceHanSerifCN" w:hAnsi="SourceHanSerifCN"/>
          <w:sz w:val="23"/>
          <w:szCs w:val="23"/>
          <w:shd w:val="clear" w:color="auto" w:fill="FFFFFF"/>
        </w:rPr>
        <w:t>错误的含义和潜在影响。当程序对同一内存地址调用两次</w:t>
      </w:r>
      <w:r w:rsidRPr="00051D1E">
        <w:rPr>
          <w:rFonts w:ascii="SourceHanSerifCN" w:hAnsi="SourceHanSerifCN"/>
          <w:sz w:val="23"/>
          <w:szCs w:val="23"/>
          <w:shd w:val="clear" w:color="auto" w:fill="FFFFFF"/>
        </w:rPr>
        <w:t>free()</w:t>
      </w:r>
      <w:r w:rsidRPr="00051D1E">
        <w:rPr>
          <w:rFonts w:ascii="SourceHanSerifCN" w:hAnsi="SourceHanSerifCN"/>
          <w:sz w:val="23"/>
          <w:szCs w:val="23"/>
          <w:shd w:val="clear" w:color="auto" w:fill="FFFFFF"/>
        </w:rPr>
        <w:t>时，可能导致程序的内存管理数据结构被破坏。这种破坏可能导致程序崩溃，或者在某些情况下，导致两次后续的</w:t>
      </w:r>
      <w:r w:rsidRPr="00051D1E">
        <w:rPr>
          <w:rFonts w:ascii="SourceHanSerifCN" w:hAnsi="SourceHanSerifCN"/>
          <w:sz w:val="23"/>
          <w:szCs w:val="23"/>
          <w:shd w:val="clear" w:color="auto" w:fill="FFFFFF"/>
        </w:rPr>
        <w:t>malloc()</w:t>
      </w:r>
      <w:r w:rsidRPr="00051D1E">
        <w:rPr>
          <w:rFonts w:ascii="SourceHanSerifCN" w:hAnsi="SourceHanSerifCN"/>
          <w:sz w:val="23"/>
          <w:szCs w:val="23"/>
          <w:shd w:val="clear" w:color="auto" w:fill="FFFFFF"/>
        </w:rPr>
        <w:t>调用返回相同的指针。如果</w:t>
      </w:r>
      <w:r w:rsidRPr="00051D1E">
        <w:rPr>
          <w:rFonts w:ascii="SourceHanSerifCN" w:hAnsi="SourceHanSerifCN"/>
          <w:sz w:val="23"/>
          <w:szCs w:val="23"/>
          <w:shd w:val="clear" w:color="auto" w:fill="FFFFFF"/>
        </w:rPr>
        <w:t>malloc()</w:t>
      </w:r>
      <w:r w:rsidRPr="00051D1E">
        <w:rPr>
          <w:rFonts w:ascii="SourceHanSerifCN" w:hAnsi="SourceHanSerifCN"/>
          <w:sz w:val="23"/>
          <w:szCs w:val="23"/>
          <w:shd w:val="clear" w:color="auto" w:fill="FFFFFF"/>
        </w:rPr>
        <w:t>两次返回相同的值，并且程序稍后允许攻击者对这个双重分配的内存写入数据，那么程序就容易受到缓冲区溢出攻击。</w:t>
      </w:r>
      <w:r w:rsidRPr="00051D1E">
        <w:rPr>
          <w:rFonts w:ascii="SourceHanSerifCN" w:hAnsi="SourceHanSerifCN" w:hint="eastAsia"/>
          <w:sz w:val="23"/>
          <w:szCs w:val="23"/>
          <w:shd w:val="clear" w:color="auto" w:fill="FFFFFF"/>
        </w:rPr>
        <w:t>规则中还包含了匹配模式，用于检测代码中是否存在</w:t>
      </w:r>
      <w:r w:rsidRPr="00051D1E">
        <w:rPr>
          <w:rFonts w:ascii="SourceHanSerifCN" w:hAnsi="SourceHanSerifCN"/>
          <w:sz w:val="23"/>
          <w:szCs w:val="23"/>
          <w:shd w:val="clear" w:color="auto" w:fill="FFFFFF"/>
        </w:rPr>
        <w:t>double free</w:t>
      </w:r>
      <w:r w:rsidRPr="00051D1E">
        <w:rPr>
          <w:rFonts w:ascii="SourceHanSerifCN" w:hAnsi="SourceHanSerifCN"/>
          <w:sz w:val="23"/>
          <w:szCs w:val="23"/>
          <w:shd w:val="clear" w:color="auto" w:fill="FFFFFF"/>
        </w:rPr>
        <w:t>错误的模式。其中，第一个模式用于匹配连续两次调用相同指针的</w:t>
      </w:r>
      <w:r w:rsidRPr="00051D1E">
        <w:rPr>
          <w:rFonts w:ascii="SourceHanSerifCN" w:hAnsi="SourceHanSerifCN"/>
          <w:sz w:val="23"/>
          <w:szCs w:val="23"/>
          <w:shd w:val="clear" w:color="auto" w:fill="FFFFFF"/>
        </w:rPr>
        <w:t>free()</w:t>
      </w:r>
      <w:r w:rsidRPr="00051D1E">
        <w:rPr>
          <w:rFonts w:ascii="SourceHanSerifCN" w:hAnsi="SourceHanSerifCN"/>
          <w:sz w:val="23"/>
          <w:szCs w:val="23"/>
          <w:shd w:val="clear" w:color="auto" w:fill="FFFFFF"/>
        </w:rPr>
        <w:t>函数。第二个模式用于排除在第一次</w:t>
      </w:r>
      <w:r w:rsidRPr="00051D1E">
        <w:rPr>
          <w:rFonts w:ascii="SourceHanSerifCN" w:hAnsi="SourceHanSerifCN"/>
          <w:sz w:val="23"/>
          <w:szCs w:val="23"/>
          <w:shd w:val="clear" w:color="auto" w:fill="FFFFFF"/>
        </w:rPr>
        <w:t>free()</w:t>
      </w:r>
      <w:r w:rsidRPr="00051D1E">
        <w:rPr>
          <w:rFonts w:ascii="SourceHanSerifCN" w:hAnsi="SourceHanSerifCN"/>
          <w:sz w:val="23"/>
          <w:szCs w:val="23"/>
          <w:shd w:val="clear" w:color="auto" w:fill="FFFFFF"/>
        </w:rPr>
        <w:t>之后对指针进行重新赋值的情况，以避免误报。</w:t>
      </w:r>
    </w:p>
    <w:p w14:paraId="29B6DC47" w14:textId="42805772" w:rsidR="00051D1E" w:rsidRDefault="00051D1E" w:rsidP="00A8424D">
      <w:pPr>
        <w:pStyle w:val="a4"/>
        <w:numPr>
          <w:ilvl w:val="0"/>
          <w:numId w:val="14"/>
        </w:numPr>
        <w:ind w:left="0" w:firstLineChars="0" w:firstLine="442"/>
        <w:rPr>
          <w:rFonts w:ascii="SourceHanSerifCN" w:hAnsi="SourceHanSerifCN"/>
          <w:sz w:val="23"/>
          <w:szCs w:val="23"/>
          <w:shd w:val="clear" w:color="auto" w:fill="FFFFFF"/>
        </w:rPr>
      </w:pPr>
      <w:r w:rsidRPr="00051D1E">
        <w:rPr>
          <w:rFonts w:ascii="SourceHanSerifCN" w:hAnsi="SourceHanSerifCN"/>
          <w:sz w:val="23"/>
          <w:szCs w:val="23"/>
          <w:shd w:val="clear" w:color="auto" w:fill="FFFFFF"/>
        </w:rPr>
        <w:t>formatstringbugs</w:t>
      </w:r>
      <w:r>
        <w:rPr>
          <w:rFonts w:ascii="SourceHanSerifCN" w:hAnsi="SourceHanSerifCN" w:hint="eastAsia"/>
          <w:sz w:val="23"/>
          <w:szCs w:val="23"/>
          <w:shd w:val="clear" w:color="auto" w:fill="FFFFFF"/>
        </w:rPr>
        <w:t>：</w:t>
      </w:r>
      <w:r w:rsidRPr="00051D1E">
        <w:rPr>
          <w:rFonts w:ascii="SourceHanSerifCN" w:hAnsi="SourceHanSerifCN" w:hint="eastAsia"/>
          <w:sz w:val="23"/>
          <w:szCs w:val="23"/>
          <w:shd w:val="clear" w:color="auto" w:fill="FFFFFF"/>
        </w:rPr>
        <w:t>规则指出，当软件使用一个接受外部来源的格式字符串作为参数的函数时，可能会导致安全问题，如缓冲区溢出、拒绝服务或数据表示问题。该规则列出了常与格式字符串一起使用的函数列表，包括</w:t>
      </w:r>
      <w:r w:rsidRPr="00051D1E">
        <w:rPr>
          <w:rFonts w:ascii="SourceHanSerifCN" w:hAnsi="SourceHanSerifCN"/>
          <w:sz w:val="23"/>
          <w:szCs w:val="23"/>
          <w:shd w:val="clear" w:color="auto" w:fill="FFFFFF"/>
        </w:rPr>
        <w:t>printf</w:t>
      </w:r>
      <w:r w:rsidRPr="00051D1E">
        <w:rPr>
          <w:rFonts w:ascii="SourceHanSerifCN" w:hAnsi="SourceHanSerifCN"/>
          <w:sz w:val="23"/>
          <w:szCs w:val="23"/>
          <w:shd w:val="clear" w:color="auto" w:fill="FFFFFF"/>
        </w:rPr>
        <w:t>、</w:t>
      </w:r>
      <w:r w:rsidRPr="00051D1E">
        <w:rPr>
          <w:rFonts w:ascii="SourceHanSerifCN" w:hAnsi="SourceHanSerifCN"/>
          <w:sz w:val="23"/>
          <w:szCs w:val="23"/>
          <w:shd w:val="clear" w:color="auto" w:fill="FFFFFF"/>
        </w:rPr>
        <w:t>scanf</w:t>
      </w:r>
      <w:r w:rsidRPr="00051D1E">
        <w:rPr>
          <w:rFonts w:ascii="SourceHanSerifCN" w:hAnsi="SourceHanSerifCN"/>
          <w:sz w:val="23"/>
          <w:szCs w:val="23"/>
          <w:shd w:val="clear" w:color="auto" w:fill="FFFFFF"/>
        </w:rPr>
        <w:t>、</w:t>
      </w:r>
      <w:r w:rsidRPr="00051D1E">
        <w:rPr>
          <w:rFonts w:ascii="SourceHanSerifCN" w:hAnsi="SourceHanSerifCN"/>
          <w:sz w:val="23"/>
          <w:szCs w:val="23"/>
          <w:shd w:val="clear" w:color="auto" w:fill="FFFFFF"/>
        </w:rPr>
        <w:t>fprintf</w:t>
      </w:r>
      <w:r w:rsidRPr="00051D1E">
        <w:rPr>
          <w:rFonts w:ascii="SourceHanSerifCN" w:hAnsi="SourceHanSerifCN"/>
          <w:sz w:val="23"/>
          <w:szCs w:val="23"/>
          <w:shd w:val="clear" w:color="auto" w:fill="FFFFFF"/>
        </w:rPr>
        <w:t>、</w:t>
      </w:r>
      <w:r w:rsidRPr="00051D1E">
        <w:rPr>
          <w:rFonts w:ascii="SourceHanSerifCN" w:hAnsi="SourceHanSerifCN"/>
          <w:sz w:val="23"/>
          <w:szCs w:val="23"/>
          <w:shd w:val="clear" w:color="auto" w:fill="FFFFFF"/>
        </w:rPr>
        <w:t>sprintf</w:t>
      </w:r>
      <w:r w:rsidRPr="00051D1E">
        <w:rPr>
          <w:rFonts w:ascii="SourceHanSerifCN" w:hAnsi="SourceHanSerifCN"/>
          <w:sz w:val="23"/>
          <w:szCs w:val="23"/>
          <w:shd w:val="clear" w:color="auto" w:fill="FFFFFF"/>
        </w:rPr>
        <w:t>、</w:t>
      </w:r>
      <w:r w:rsidRPr="00051D1E">
        <w:rPr>
          <w:rFonts w:ascii="SourceHanSerifCN" w:hAnsi="SourceHanSerifCN"/>
          <w:sz w:val="23"/>
          <w:szCs w:val="23"/>
          <w:shd w:val="clear" w:color="auto" w:fill="FFFFFF"/>
        </w:rPr>
        <w:t>syslog</w:t>
      </w:r>
      <w:r w:rsidRPr="00051D1E">
        <w:rPr>
          <w:rFonts w:ascii="SourceHanSerifCN" w:hAnsi="SourceHanSerifCN"/>
          <w:sz w:val="23"/>
          <w:szCs w:val="23"/>
          <w:shd w:val="clear" w:color="auto" w:fill="FFFFFF"/>
        </w:rPr>
        <w:t>和各种</w:t>
      </w:r>
      <w:r w:rsidRPr="00051D1E">
        <w:rPr>
          <w:rFonts w:ascii="SourceHanSerifCN" w:hAnsi="SourceHanSerifCN"/>
          <w:sz w:val="23"/>
          <w:szCs w:val="23"/>
          <w:shd w:val="clear" w:color="auto" w:fill="FFFFFF"/>
        </w:rPr>
        <w:t>err/warn</w:t>
      </w:r>
      <w:r w:rsidRPr="00051D1E">
        <w:rPr>
          <w:rFonts w:ascii="SourceHanSerifCN" w:hAnsi="SourceHanSerifCN"/>
          <w:sz w:val="23"/>
          <w:szCs w:val="23"/>
          <w:shd w:val="clear" w:color="auto" w:fill="FFFFFF"/>
        </w:rPr>
        <w:t>函数。它还提到格式字符串可以作为这些函数的第一个、第二或第三个参数出现。</w:t>
      </w:r>
      <w:r w:rsidRPr="00051D1E">
        <w:rPr>
          <w:rFonts w:ascii="SourceHanSerifCN" w:hAnsi="SourceHanSerifCN" w:hint="eastAsia"/>
          <w:sz w:val="23"/>
          <w:szCs w:val="23"/>
          <w:shd w:val="clear" w:color="auto" w:fill="FFFFFF"/>
        </w:rPr>
        <w:t>该规则强调，如果格式字符串的来源是可信的且不可外部修改的，例如在国际化的情况下，格式字符串包含在由系统管理员管理的库文件中，那么外部控制可能不会构成漏洞。</w:t>
      </w:r>
    </w:p>
    <w:p w14:paraId="1AF5FECB" w14:textId="48A72F84" w:rsidR="006514A3" w:rsidRDefault="00015E64" w:rsidP="00A8424D">
      <w:pPr>
        <w:pStyle w:val="a4"/>
        <w:numPr>
          <w:ilvl w:val="0"/>
          <w:numId w:val="14"/>
        </w:numPr>
        <w:ind w:left="0" w:firstLineChars="0" w:firstLine="442"/>
        <w:rPr>
          <w:rFonts w:ascii="SourceHanSerifCN" w:hAnsi="SourceHanSerifCN"/>
          <w:sz w:val="23"/>
          <w:szCs w:val="23"/>
          <w:shd w:val="clear" w:color="auto" w:fill="FFFFFF"/>
        </w:rPr>
      </w:pPr>
      <w:r w:rsidRPr="00015E64">
        <w:rPr>
          <w:rFonts w:ascii="SourceHanSerifCN" w:hAnsi="SourceHanSerifCN"/>
          <w:sz w:val="23"/>
          <w:szCs w:val="23"/>
          <w:shd w:val="clear" w:color="auto" w:fill="FFFFFF"/>
        </w:rPr>
        <w:t>incorrectordersetuidsetgidetc</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涉及到</w:t>
      </w:r>
      <w:r>
        <w:rPr>
          <w:rFonts w:ascii="SourceHanSerifCN" w:hAnsi="SourceHanSerifCN"/>
          <w:sz w:val="23"/>
          <w:szCs w:val="23"/>
          <w:shd w:val="clear" w:color="auto" w:fill="FFFFFF"/>
        </w:rPr>
        <w:t>setuid</w:t>
      </w:r>
      <w:r>
        <w:rPr>
          <w:rFonts w:ascii="SourceHanSerifCN" w:hAnsi="SourceHanSerifCN"/>
          <w:sz w:val="23"/>
          <w:szCs w:val="23"/>
          <w:shd w:val="clear" w:color="auto" w:fill="FFFFFF"/>
        </w:rPr>
        <w:t>、</w:t>
      </w:r>
      <w:r>
        <w:rPr>
          <w:rFonts w:ascii="SourceHanSerifCN" w:hAnsi="SourceHanSerifCN"/>
          <w:sz w:val="23"/>
          <w:szCs w:val="23"/>
          <w:shd w:val="clear" w:color="auto" w:fill="FFFFFF"/>
        </w:rPr>
        <w:t>setgid</w:t>
      </w:r>
      <w:r>
        <w:rPr>
          <w:rFonts w:ascii="SourceHanSerifCN" w:hAnsi="SourceHanSerifCN"/>
          <w:sz w:val="23"/>
          <w:szCs w:val="23"/>
          <w:shd w:val="clear" w:color="auto" w:fill="FFFFFF"/>
        </w:rPr>
        <w:t>、</w:t>
      </w:r>
      <w:r>
        <w:rPr>
          <w:rFonts w:ascii="SourceHanSerifCN" w:hAnsi="SourceHanSerifCN"/>
          <w:sz w:val="23"/>
          <w:szCs w:val="23"/>
          <w:shd w:val="clear" w:color="auto" w:fill="FFFFFF"/>
        </w:rPr>
        <w:t>seteuid</w:t>
      </w:r>
      <w:r>
        <w:rPr>
          <w:rFonts w:ascii="SourceHanSerifCN" w:hAnsi="SourceHanSerifCN"/>
          <w:sz w:val="23"/>
          <w:szCs w:val="23"/>
          <w:shd w:val="clear" w:color="auto" w:fill="FFFFFF"/>
        </w:rPr>
        <w:t>和</w:t>
      </w:r>
      <w:r>
        <w:rPr>
          <w:rFonts w:ascii="SourceHanSerifCN" w:hAnsi="SourceHanSerifCN"/>
          <w:sz w:val="23"/>
          <w:szCs w:val="23"/>
          <w:shd w:val="clear" w:color="auto" w:fill="FFFFFF"/>
        </w:rPr>
        <w:t>setegid</w:t>
      </w:r>
      <w:r>
        <w:rPr>
          <w:rFonts w:ascii="SourceHanSerifCN" w:hAnsi="SourceHanSerifCN"/>
          <w:sz w:val="23"/>
          <w:szCs w:val="23"/>
          <w:shd w:val="clear" w:color="auto" w:fill="FFFFFF"/>
        </w:rPr>
        <w:t>函数调用顺序的问题</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如果函数调用的顺序不符合模式，可能会导致软件的行为出现问题和潜在的安全弱点。这些模式主要关注</w:t>
      </w:r>
      <w:r>
        <w:rPr>
          <w:rFonts w:ascii="SourceHanSerifCN" w:hAnsi="SourceHanSerifCN"/>
          <w:sz w:val="23"/>
          <w:szCs w:val="23"/>
          <w:shd w:val="clear" w:color="auto" w:fill="FFFFFF"/>
        </w:rPr>
        <w:t>setuid</w:t>
      </w:r>
      <w:r>
        <w:rPr>
          <w:rFonts w:ascii="SourceHanSerifCN" w:hAnsi="SourceHanSerifCN"/>
          <w:sz w:val="23"/>
          <w:szCs w:val="23"/>
          <w:shd w:val="clear" w:color="auto" w:fill="FFFFFF"/>
        </w:rPr>
        <w:t>、</w:t>
      </w:r>
      <w:r>
        <w:rPr>
          <w:rFonts w:ascii="SourceHanSerifCN" w:hAnsi="SourceHanSerifCN"/>
          <w:sz w:val="23"/>
          <w:szCs w:val="23"/>
          <w:shd w:val="clear" w:color="auto" w:fill="FFFFFF"/>
        </w:rPr>
        <w:t>setgid</w:t>
      </w:r>
      <w:r>
        <w:rPr>
          <w:rFonts w:ascii="SourceHanSerifCN" w:hAnsi="SourceHanSerifCN"/>
          <w:sz w:val="23"/>
          <w:szCs w:val="23"/>
          <w:shd w:val="clear" w:color="auto" w:fill="FFFFFF"/>
        </w:rPr>
        <w:t>、</w:t>
      </w:r>
      <w:r>
        <w:rPr>
          <w:rFonts w:ascii="SourceHanSerifCN" w:hAnsi="SourceHanSerifCN"/>
          <w:sz w:val="23"/>
          <w:szCs w:val="23"/>
          <w:shd w:val="clear" w:color="auto" w:fill="FFFFFF"/>
        </w:rPr>
        <w:t>seteuid</w:t>
      </w:r>
      <w:r>
        <w:rPr>
          <w:rFonts w:ascii="SourceHanSerifCN" w:hAnsi="SourceHanSerifCN"/>
          <w:sz w:val="23"/>
          <w:szCs w:val="23"/>
          <w:shd w:val="clear" w:color="auto" w:fill="FFFFFF"/>
        </w:rPr>
        <w:t>和</w:t>
      </w:r>
      <w:r>
        <w:rPr>
          <w:rFonts w:ascii="SourceHanSerifCN" w:hAnsi="SourceHanSerifCN"/>
          <w:sz w:val="23"/>
          <w:szCs w:val="23"/>
          <w:shd w:val="clear" w:color="auto" w:fill="FFFFFF"/>
        </w:rPr>
        <w:t>setegid</w:t>
      </w:r>
      <w:r>
        <w:rPr>
          <w:rFonts w:ascii="SourceHanSerifCN" w:hAnsi="SourceHanSerifCN"/>
          <w:sz w:val="23"/>
          <w:szCs w:val="23"/>
          <w:shd w:val="clear" w:color="auto" w:fill="FFFFFF"/>
        </w:rPr>
        <w:t>函数的调用顺序是否正确</w:t>
      </w:r>
    </w:p>
    <w:p w14:paraId="4B848E48" w14:textId="561F55B9"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incorrectunsignedcomparison</w:t>
      </w:r>
      <w:r>
        <w:rPr>
          <w:rFonts w:ascii="SourceHanSerifCN" w:hAnsi="SourceHanSerifCN" w:hint="eastAsia"/>
          <w:b/>
          <w:bCs/>
          <w:sz w:val="23"/>
          <w:szCs w:val="23"/>
          <w:shd w:val="clear" w:color="auto" w:fill="FFFFFF"/>
        </w:rPr>
        <w:t>：</w:t>
      </w:r>
      <w:r>
        <w:rPr>
          <w:rFonts w:ascii="SourceHanSerifCN" w:hAnsi="SourceHanSerifCN"/>
          <w:sz w:val="23"/>
          <w:szCs w:val="23"/>
          <w:shd w:val="clear" w:color="auto" w:fill="FFFFFF"/>
        </w:rPr>
        <w:t>是为了检测</w:t>
      </w:r>
      <w:r>
        <w:rPr>
          <w:rFonts w:ascii="SourceHanSerifCN" w:hAnsi="SourceHanSerifCN"/>
          <w:sz w:val="23"/>
          <w:szCs w:val="23"/>
          <w:shd w:val="clear" w:color="auto" w:fill="FFFFFF"/>
        </w:rPr>
        <w:t>C</w:t>
      </w:r>
      <w:r>
        <w:rPr>
          <w:rFonts w:ascii="SourceHanSerifCN" w:hAnsi="SourceHanSerifCN"/>
          <w:sz w:val="23"/>
          <w:szCs w:val="23"/>
          <w:shd w:val="clear" w:color="auto" w:fill="FFFFFF"/>
        </w:rPr>
        <w:t>和</w:t>
      </w:r>
      <w:r>
        <w:rPr>
          <w:rFonts w:ascii="SourceHanSerifCN" w:hAnsi="SourceHanSerifCN"/>
          <w:sz w:val="23"/>
          <w:szCs w:val="23"/>
          <w:shd w:val="clear" w:color="auto" w:fill="FFFFFF"/>
        </w:rPr>
        <w:t>C++</w:t>
      </w:r>
      <w:r>
        <w:rPr>
          <w:rFonts w:ascii="SourceHanSerifCN" w:hAnsi="SourceHanSerifCN"/>
          <w:sz w:val="23"/>
          <w:szCs w:val="23"/>
          <w:shd w:val="clear" w:color="auto" w:fill="FFFFFF"/>
        </w:rPr>
        <w:t>编程语言中不正确无符号比较的实例而定义的。规则中的模式识别特定的比较操作，这些操作很可能是不正确的。这些操作包括检查无符号变量是否小于或等于零，或者大于或等于零，这在大多数情况下被视为无效的比较。</w:t>
      </w:r>
    </w:p>
    <w:p w14:paraId="402ED16D" w14:textId="49A7275A"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incorrectuseofsizeof</w:t>
      </w:r>
      <w:r>
        <w:rPr>
          <w:rFonts w:ascii="SourceHanSerifCN" w:hAnsi="SourceHanSerifCN" w:hint="eastAsia"/>
          <w:b/>
          <w:bCs/>
          <w:sz w:val="23"/>
          <w:szCs w:val="23"/>
          <w:shd w:val="clear" w:color="auto" w:fill="FFFFFF"/>
        </w:rPr>
        <w:t>：</w:t>
      </w:r>
      <w:r w:rsidRPr="00015E64">
        <w:rPr>
          <w:rFonts w:ascii="SourceHanSerifCN" w:hAnsi="SourceHanSerifCN" w:hint="eastAsia"/>
          <w:sz w:val="23"/>
          <w:szCs w:val="23"/>
          <w:shd w:val="clear" w:color="auto" w:fill="FFFFFF"/>
        </w:rPr>
        <w:t>分析了代码中对</w:t>
      </w:r>
      <w:r w:rsidRPr="00015E64">
        <w:rPr>
          <w:rFonts w:ascii="SourceHanSerifCN" w:hAnsi="SourceHanSerifCN"/>
          <w:sz w:val="23"/>
          <w:szCs w:val="23"/>
          <w:shd w:val="clear" w:color="auto" w:fill="FFFFFF"/>
        </w:rPr>
        <w:t>malloc</w:t>
      </w:r>
      <w:r w:rsidRPr="00015E64">
        <w:rPr>
          <w:rFonts w:ascii="SourceHanSerifCN" w:hAnsi="SourceHanSerifCN"/>
          <w:sz w:val="23"/>
          <w:szCs w:val="23"/>
          <w:shd w:val="clear" w:color="auto" w:fill="FFFFFF"/>
        </w:rPr>
        <w:t>指针类型错误使用</w:t>
      </w:r>
      <w:r w:rsidRPr="00015E64">
        <w:rPr>
          <w:rFonts w:ascii="SourceHanSerifCN" w:hAnsi="SourceHanSerifCN"/>
          <w:sz w:val="23"/>
          <w:szCs w:val="23"/>
          <w:shd w:val="clear" w:color="auto" w:fill="FFFFFF"/>
        </w:rPr>
        <w:t>sizeof()</w:t>
      </w:r>
      <w:r w:rsidRPr="00015E64">
        <w:rPr>
          <w:rFonts w:ascii="SourceHanSerifCN" w:hAnsi="SourceHanSerifCN"/>
          <w:sz w:val="23"/>
          <w:szCs w:val="23"/>
          <w:shd w:val="clear" w:color="auto" w:fill="FFFFFF"/>
        </w:rPr>
        <w:t>运算符的情况。它检测到在指针上调用</w:t>
      </w:r>
      <w:r w:rsidRPr="00015E64">
        <w:rPr>
          <w:rFonts w:ascii="SourceHanSerifCN" w:hAnsi="SourceHanSerifCN"/>
          <w:sz w:val="23"/>
          <w:szCs w:val="23"/>
          <w:shd w:val="clear" w:color="auto" w:fill="FFFFFF"/>
        </w:rPr>
        <w:t>sizeof()</w:t>
      </w:r>
      <w:r w:rsidRPr="00015E64">
        <w:rPr>
          <w:rFonts w:ascii="SourceHanSerifCN" w:hAnsi="SourceHanSerifCN"/>
          <w:sz w:val="23"/>
          <w:szCs w:val="23"/>
          <w:shd w:val="clear" w:color="auto" w:fill="FFFFFF"/>
        </w:rPr>
        <w:t>的情况，如果意图是确定已分配的内存大小的话</w:t>
      </w:r>
      <w:r w:rsidRPr="00015E64">
        <w:rPr>
          <w:rFonts w:ascii="SourceHanSerifCN" w:hAnsi="SourceHanSerifCN" w:hint="eastAsia"/>
          <w:sz w:val="23"/>
          <w:szCs w:val="23"/>
          <w:shd w:val="clear" w:color="auto" w:fill="FFFFFF"/>
        </w:rPr>
        <w:t>，</w:t>
      </w:r>
      <w:r w:rsidRPr="00015E64">
        <w:rPr>
          <w:rFonts w:ascii="SourceHanSerifCN" w:hAnsi="SourceHanSerifCN"/>
          <w:sz w:val="23"/>
          <w:szCs w:val="23"/>
          <w:shd w:val="clear" w:color="auto" w:fill="FFFFFF"/>
        </w:rPr>
        <w:t>这可能导致意外的结果</w:t>
      </w:r>
      <w:r w:rsidRPr="00015E64">
        <w:rPr>
          <w:rFonts w:ascii="SourceHanSerifCN" w:hAnsi="SourceHanSerifCN" w:hint="eastAsia"/>
          <w:sz w:val="23"/>
          <w:szCs w:val="23"/>
          <w:shd w:val="clear" w:color="auto" w:fill="FFFFFF"/>
        </w:rPr>
        <w:t>。</w:t>
      </w:r>
      <w:r w:rsidRPr="00051D1E">
        <w:rPr>
          <w:rFonts w:ascii="SourceHanSerifCN" w:hAnsi="SourceHanSerifCN" w:hint="eastAsia"/>
          <w:sz w:val="23"/>
          <w:szCs w:val="23"/>
          <w:shd w:val="clear" w:color="auto" w:fill="FFFFFF"/>
        </w:rPr>
        <w:t xml:space="preserve"> </w:t>
      </w:r>
    </w:p>
    <w:p w14:paraId="39B12B07" w14:textId="6FF01ACA"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incorrectuseofstrncat</w:t>
      </w:r>
      <w:r>
        <w:rPr>
          <w:rFonts w:ascii="SourceHanSerifCN" w:hAnsi="SourceHanSerifCN" w:hint="eastAsia"/>
          <w:b/>
          <w:bCs/>
          <w:sz w:val="23"/>
          <w:szCs w:val="23"/>
          <w:shd w:val="clear" w:color="auto" w:fill="FFFFFF"/>
        </w:rPr>
        <w:t>：</w:t>
      </w:r>
      <w:r w:rsidRPr="00015E64">
        <w:rPr>
          <w:rFonts w:ascii="SourceHanSerifCN" w:hAnsi="SourceHanSerifCN" w:hint="eastAsia"/>
          <w:sz w:val="23"/>
          <w:szCs w:val="23"/>
          <w:shd w:val="clear" w:color="auto" w:fill="FFFFFF"/>
        </w:rPr>
        <w:t>分析了代码中对</w:t>
      </w:r>
      <w:r w:rsidRPr="00015E64">
        <w:rPr>
          <w:rFonts w:ascii="SourceHanSerifCN" w:hAnsi="SourceHanSerifCN"/>
          <w:sz w:val="23"/>
          <w:szCs w:val="23"/>
          <w:shd w:val="clear" w:color="auto" w:fill="FFFFFF"/>
        </w:rPr>
        <w:t>strncat()</w:t>
      </w:r>
      <w:r w:rsidRPr="00015E64">
        <w:rPr>
          <w:rFonts w:ascii="SourceHanSerifCN" w:hAnsi="SourceHanSerifCN"/>
          <w:sz w:val="23"/>
          <w:szCs w:val="23"/>
          <w:shd w:val="clear" w:color="auto" w:fill="FFFFFF"/>
        </w:rPr>
        <w:t>函数错误使用的情况。</w:t>
      </w:r>
      <w:r w:rsidRPr="00015E64">
        <w:rPr>
          <w:rFonts w:ascii="SourceHanSerifCN" w:hAnsi="SourceHanSerifCN"/>
          <w:sz w:val="23"/>
          <w:szCs w:val="23"/>
          <w:shd w:val="clear" w:color="auto" w:fill="FFFFFF"/>
        </w:rPr>
        <w:t>strncat()</w:t>
      </w:r>
      <w:r w:rsidRPr="00015E64">
        <w:rPr>
          <w:rFonts w:ascii="SourceHanSerifCN" w:hAnsi="SourceHanSerifCN"/>
          <w:sz w:val="23"/>
          <w:szCs w:val="23"/>
          <w:shd w:val="clear" w:color="auto" w:fill="FFFFFF"/>
        </w:rPr>
        <w:t>函数旨在成为</w:t>
      </w:r>
      <w:r w:rsidRPr="00015E64">
        <w:rPr>
          <w:rFonts w:ascii="SourceHanSerifCN" w:hAnsi="SourceHanSerifCN"/>
          <w:sz w:val="23"/>
          <w:szCs w:val="23"/>
          <w:shd w:val="clear" w:color="auto" w:fill="FFFFFF"/>
        </w:rPr>
        <w:t>strcat()</w:t>
      </w:r>
      <w:r w:rsidRPr="00015E64">
        <w:rPr>
          <w:rFonts w:ascii="SourceHanSerifCN" w:hAnsi="SourceHanSerifCN"/>
          <w:sz w:val="23"/>
          <w:szCs w:val="23"/>
          <w:shd w:val="clear" w:color="auto" w:fill="FFFFFF"/>
        </w:rPr>
        <w:t>函数的安全替代品。然而，</w:t>
      </w:r>
      <w:r w:rsidRPr="00015E64">
        <w:rPr>
          <w:rFonts w:ascii="SourceHanSerifCN" w:hAnsi="SourceHanSerifCN"/>
          <w:sz w:val="23"/>
          <w:szCs w:val="23"/>
          <w:shd w:val="clear" w:color="auto" w:fill="FFFFFF"/>
        </w:rPr>
        <w:t>strncat()</w:t>
      </w:r>
      <w:r w:rsidRPr="00015E64">
        <w:rPr>
          <w:rFonts w:ascii="SourceHanSerifCN" w:hAnsi="SourceHanSerifCN"/>
          <w:sz w:val="23"/>
          <w:szCs w:val="23"/>
          <w:shd w:val="clear" w:color="auto" w:fill="FFFFFF"/>
        </w:rPr>
        <w:t>函数与</w:t>
      </w:r>
      <w:r w:rsidRPr="00015E64">
        <w:rPr>
          <w:rFonts w:ascii="SourceHanSerifCN" w:hAnsi="SourceHanSerifCN"/>
          <w:sz w:val="23"/>
          <w:szCs w:val="23"/>
          <w:shd w:val="clear" w:color="auto" w:fill="FFFFFF"/>
        </w:rPr>
        <w:t>strcat()</w:t>
      </w:r>
      <w:r w:rsidRPr="00015E64">
        <w:rPr>
          <w:rFonts w:ascii="SourceHanSerifCN" w:hAnsi="SourceHanSerifCN"/>
          <w:sz w:val="23"/>
          <w:szCs w:val="23"/>
          <w:shd w:val="clear" w:color="auto" w:fill="FFFFFF"/>
        </w:rPr>
        <w:t>函数几乎一样危险，因为很容易被误用。具体而言，</w:t>
      </w:r>
      <w:r w:rsidRPr="00015E64">
        <w:rPr>
          <w:rFonts w:ascii="SourceHanSerifCN" w:hAnsi="SourceHanSerifCN"/>
          <w:sz w:val="23"/>
          <w:szCs w:val="23"/>
          <w:shd w:val="clear" w:color="auto" w:fill="FFFFFF"/>
        </w:rPr>
        <w:t>strncat()</w:t>
      </w:r>
      <w:r w:rsidRPr="00015E64">
        <w:rPr>
          <w:rFonts w:ascii="SourceHanSerifCN" w:hAnsi="SourceHanSerifCN"/>
          <w:sz w:val="23"/>
          <w:szCs w:val="23"/>
          <w:shd w:val="clear" w:color="auto" w:fill="FFFFFF"/>
        </w:rPr>
        <w:t>函数的</w:t>
      </w:r>
      <w:r w:rsidRPr="00015E64">
        <w:rPr>
          <w:rFonts w:ascii="SourceHanSerifCN" w:hAnsi="SourceHanSerifCN"/>
          <w:sz w:val="23"/>
          <w:szCs w:val="23"/>
          <w:shd w:val="clear" w:color="auto" w:fill="FFFFFF"/>
        </w:rPr>
        <w:t>size</w:t>
      </w:r>
      <w:r w:rsidRPr="00015E64">
        <w:rPr>
          <w:rFonts w:ascii="SourceHanSerifCN" w:hAnsi="SourceHanSerifCN"/>
          <w:sz w:val="23"/>
          <w:szCs w:val="23"/>
          <w:shd w:val="clear" w:color="auto" w:fill="FFFFFF"/>
        </w:rPr>
        <w:t>参数可能令人困惑，因为它表示缓冲区中剩余的空间量。应用程序开发人员常犯的第一个常见错误是提供整个缓冲区的大小，而不是剩余的大小。还可能发生更微妙的错误。</w:t>
      </w:r>
      <w:r w:rsidRPr="00015E64">
        <w:rPr>
          <w:rFonts w:ascii="SourceHanSerifCN" w:hAnsi="SourceHanSerifCN"/>
          <w:sz w:val="23"/>
          <w:szCs w:val="23"/>
          <w:shd w:val="clear" w:color="auto" w:fill="FFFFFF"/>
        </w:rPr>
        <w:t>size</w:t>
      </w:r>
      <w:r w:rsidRPr="00015E64">
        <w:rPr>
          <w:rFonts w:ascii="SourceHanSerifCN" w:hAnsi="SourceHanSerifCN"/>
          <w:sz w:val="23"/>
          <w:szCs w:val="23"/>
          <w:shd w:val="clear" w:color="auto" w:fill="FFFFFF"/>
        </w:rPr>
        <w:t>参数应该是缓冲区中剩余的空间量减一；否则，</w:t>
      </w:r>
      <w:r w:rsidRPr="00015E64">
        <w:rPr>
          <w:rFonts w:ascii="SourceHanSerifCN" w:hAnsi="SourceHanSerifCN"/>
          <w:sz w:val="23"/>
          <w:szCs w:val="23"/>
          <w:shd w:val="clear" w:color="auto" w:fill="FFFFFF"/>
        </w:rPr>
        <w:t>NUL</w:t>
      </w:r>
      <w:r w:rsidRPr="00015E64">
        <w:rPr>
          <w:rFonts w:ascii="SourceHanSerifCN" w:hAnsi="SourceHanSerifCN"/>
          <w:sz w:val="23"/>
          <w:szCs w:val="23"/>
          <w:shd w:val="clear" w:color="auto" w:fill="FFFFFF"/>
        </w:rPr>
        <w:t>字节将被写入缓冲区末尾的下一个字节。</w:t>
      </w:r>
    </w:p>
    <w:p w14:paraId="1CC96118" w14:textId="508BF474"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sidRPr="00015E64">
        <w:rPr>
          <w:rFonts w:ascii="SourceHanSerifCN" w:hAnsi="SourceHanSerifCN"/>
          <w:sz w:val="23"/>
          <w:szCs w:val="23"/>
          <w:shd w:val="clear" w:color="auto" w:fill="FFFFFF"/>
        </w:rPr>
        <w:t>incorrectuseofstrncpystpncpystrlcpy</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软件在从源缓冲区读取或写入目标缓冲区时使用了源缓冲区的大小，这可能导致访问超出缓冲区边界的内存。当目标的大小小于源的大小时，可能会发生缓冲区溢出。</w:t>
      </w:r>
    </w:p>
    <w:p w14:paraId="31A2D7F4" w14:textId="5A8A1348"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sidRPr="00015E64">
        <w:rPr>
          <w:rFonts w:ascii="SourceHanSerifCN" w:hAnsi="SourceHanSerifCN"/>
          <w:sz w:val="23"/>
          <w:szCs w:val="23"/>
          <w:shd w:val="clear" w:color="auto" w:fill="FFFFFF"/>
        </w:rPr>
        <w:t>insecureapiaccessstatlstat</w:t>
      </w:r>
      <w:r>
        <w:rPr>
          <w:rFonts w:ascii="SourceHanSerifCN" w:hAnsi="SourceHanSerifCN" w:hint="eastAsia"/>
          <w:sz w:val="23"/>
          <w:szCs w:val="23"/>
          <w:shd w:val="clear" w:color="auto" w:fill="FFFFFF"/>
        </w:rPr>
        <w:t>：</w:t>
      </w:r>
      <w:r w:rsidRPr="00015E64">
        <w:rPr>
          <w:rFonts w:ascii="SourceHanSerifCN" w:hAnsi="SourceHanSerifCN" w:hint="eastAsia"/>
          <w:sz w:val="23"/>
          <w:szCs w:val="23"/>
          <w:shd w:val="clear" w:color="auto" w:fill="FFFFFF"/>
        </w:rPr>
        <w:t>规则旨在识别涉及</w:t>
      </w:r>
      <w:r w:rsidRPr="00015E64">
        <w:rPr>
          <w:rFonts w:ascii="SourceHanSerifCN" w:hAnsi="SourceHanSerifCN"/>
          <w:sz w:val="23"/>
          <w:szCs w:val="23"/>
          <w:shd w:val="clear" w:color="auto" w:fill="FFFFFF"/>
        </w:rPr>
        <w:t>access</w:t>
      </w:r>
      <w:r w:rsidRPr="00015E64">
        <w:rPr>
          <w:rFonts w:ascii="SourceHanSerifCN" w:hAnsi="SourceHanSerifCN"/>
          <w:sz w:val="23"/>
          <w:szCs w:val="23"/>
          <w:shd w:val="clear" w:color="auto" w:fill="FFFFFF"/>
        </w:rPr>
        <w:t>、</w:t>
      </w:r>
      <w:r w:rsidRPr="00015E64">
        <w:rPr>
          <w:rFonts w:ascii="SourceHanSerifCN" w:hAnsi="SourceHanSerifCN"/>
          <w:sz w:val="23"/>
          <w:szCs w:val="23"/>
          <w:shd w:val="clear" w:color="auto" w:fill="FFFFFF"/>
        </w:rPr>
        <w:t>stat</w:t>
      </w:r>
      <w:r w:rsidRPr="00015E64">
        <w:rPr>
          <w:rFonts w:ascii="SourceHanSerifCN" w:hAnsi="SourceHanSerifCN"/>
          <w:sz w:val="23"/>
          <w:szCs w:val="23"/>
          <w:shd w:val="clear" w:color="auto" w:fill="FFFFFF"/>
        </w:rPr>
        <w:t>或</w:t>
      </w:r>
      <w:r w:rsidRPr="00015E64">
        <w:rPr>
          <w:rFonts w:ascii="SourceHanSerifCN" w:hAnsi="SourceHanSerifCN"/>
          <w:sz w:val="23"/>
          <w:szCs w:val="23"/>
          <w:shd w:val="clear" w:color="auto" w:fill="FFFFFF"/>
        </w:rPr>
        <w:t>lstat</w:t>
      </w:r>
      <w:r w:rsidRPr="00015E64">
        <w:rPr>
          <w:rFonts w:ascii="SourceHanSerifCN" w:hAnsi="SourceHanSerifCN"/>
          <w:sz w:val="23"/>
          <w:szCs w:val="23"/>
          <w:shd w:val="clear" w:color="auto" w:fill="FFFFFF"/>
        </w:rPr>
        <w:t>函数的代码模式，这些函数常与时间检查时间使用（</w:t>
      </w:r>
      <w:r w:rsidRPr="00015E64">
        <w:rPr>
          <w:rFonts w:ascii="SourceHanSerifCN" w:hAnsi="SourceHanSerifCN"/>
          <w:sz w:val="23"/>
          <w:szCs w:val="23"/>
          <w:shd w:val="clear" w:color="auto" w:fill="FFFFFF"/>
        </w:rPr>
        <w:t>TOCTOU</w:t>
      </w:r>
      <w:r w:rsidRPr="00015E64">
        <w:rPr>
          <w:rFonts w:ascii="SourceHanSerifCN" w:hAnsi="SourceHanSerifCN"/>
          <w:sz w:val="23"/>
          <w:szCs w:val="23"/>
          <w:shd w:val="clear" w:color="auto" w:fill="FFFFFF"/>
        </w:rPr>
        <w:t>）竞态条件相关联。</w:t>
      </w:r>
      <w:r w:rsidRPr="00015E64">
        <w:rPr>
          <w:rFonts w:ascii="SourceHanSerifCN" w:hAnsi="SourceHanSerifCN"/>
          <w:sz w:val="23"/>
          <w:szCs w:val="23"/>
          <w:shd w:val="clear" w:color="auto" w:fill="FFFFFF"/>
        </w:rPr>
        <w:t>Raptor</w:t>
      </w:r>
      <w:r w:rsidRPr="00015E64">
        <w:rPr>
          <w:rFonts w:ascii="SourceHanSerifCN" w:hAnsi="SourceHanSerifCN"/>
          <w:sz w:val="23"/>
          <w:szCs w:val="23"/>
          <w:shd w:val="clear" w:color="auto" w:fill="FFFFFF"/>
        </w:rPr>
        <w:t>工具会将这些模式标记为潜在的安全漏洞，</w:t>
      </w:r>
    </w:p>
    <w:p w14:paraId="1ACAB7C7" w14:textId="3CA3ADC5"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sidRPr="00015E64">
        <w:rPr>
          <w:rFonts w:ascii="SourceHanSerifCN" w:hAnsi="SourceHanSerifCN"/>
          <w:sz w:val="23"/>
          <w:szCs w:val="23"/>
          <w:shd w:val="clear" w:color="auto" w:fill="FFFFFF"/>
        </w:rPr>
        <w:lastRenderedPageBreak/>
        <w:t>insecureapialloca</w:t>
      </w:r>
      <w:r>
        <w:rPr>
          <w:rFonts w:ascii="SourceHanSerifCN" w:hAnsi="SourceHanSerifCN" w:hint="eastAsia"/>
          <w:sz w:val="23"/>
          <w:szCs w:val="23"/>
          <w:shd w:val="clear" w:color="auto" w:fill="FFFFFF"/>
        </w:rPr>
        <w:t>：</w:t>
      </w:r>
      <w:r w:rsidRPr="00015E64">
        <w:rPr>
          <w:rFonts w:ascii="SourceHanSerifCN" w:hAnsi="SourceHanSerifCN" w:hint="eastAsia"/>
          <w:sz w:val="23"/>
          <w:szCs w:val="23"/>
          <w:shd w:val="clear" w:color="auto" w:fill="FFFFFF"/>
        </w:rPr>
        <w:t>于分析使用</w:t>
      </w:r>
      <w:r w:rsidRPr="00015E64">
        <w:rPr>
          <w:rFonts w:ascii="SourceHanSerifCN" w:hAnsi="SourceHanSerifCN"/>
          <w:sz w:val="23"/>
          <w:szCs w:val="23"/>
          <w:shd w:val="clear" w:color="auto" w:fill="FFFFFF"/>
        </w:rPr>
        <w:t>C</w:t>
      </w:r>
      <w:r w:rsidRPr="00015E64">
        <w:rPr>
          <w:rFonts w:ascii="SourceHanSerifCN" w:hAnsi="SourceHanSerifCN"/>
          <w:sz w:val="23"/>
          <w:szCs w:val="23"/>
          <w:shd w:val="clear" w:color="auto" w:fill="FFFFFF"/>
        </w:rPr>
        <w:t>和</w:t>
      </w:r>
      <w:r w:rsidRPr="00015E64">
        <w:rPr>
          <w:rFonts w:ascii="SourceHanSerifCN" w:hAnsi="SourceHanSerifCN"/>
          <w:sz w:val="23"/>
          <w:szCs w:val="23"/>
          <w:shd w:val="clear" w:color="auto" w:fill="FFFFFF"/>
        </w:rPr>
        <w:t>C++</w:t>
      </w:r>
      <w:r w:rsidRPr="00015E64">
        <w:rPr>
          <w:rFonts w:ascii="SourceHanSerifCN" w:hAnsi="SourceHanSerifCN"/>
          <w:sz w:val="23"/>
          <w:szCs w:val="23"/>
          <w:shd w:val="clear" w:color="auto" w:fill="FFFFFF"/>
        </w:rPr>
        <w:t>编写的程序。该规则与使用</w:t>
      </w:r>
      <w:r w:rsidRPr="00015E64">
        <w:rPr>
          <w:rFonts w:ascii="SourceHanSerifCN" w:hAnsi="SourceHanSerifCN"/>
          <w:sz w:val="23"/>
          <w:szCs w:val="23"/>
          <w:shd w:val="clear" w:color="auto" w:fill="FFFFFF"/>
        </w:rPr>
        <w:t>alloca()</w:t>
      </w:r>
      <w:r w:rsidRPr="00015E64">
        <w:rPr>
          <w:rFonts w:ascii="SourceHanSerifCN" w:hAnsi="SourceHanSerifCN"/>
          <w:sz w:val="23"/>
          <w:szCs w:val="23"/>
          <w:shd w:val="clear" w:color="auto" w:fill="FFFFFF"/>
        </w:rPr>
        <w:t>函数相关，该函数被认为是潜在危险的。</w:t>
      </w:r>
      <w:r w:rsidRPr="00015E64">
        <w:rPr>
          <w:rFonts w:ascii="SourceHanSerifCN" w:hAnsi="SourceHanSerifCN" w:hint="eastAsia"/>
          <w:sz w:val="23"/>
          <w:szCs w:val="23"/>
          <w:shd w:val="clear" w:color="auto" w:fill="FFFFFF"/>
        </w:rPr>
        <w:t>该规则强调，如果不正确使用</w:t>
      </w:r>
      <w:r w:rsidRPr="00015E64">
        <w:rPr>
          <w:rFonts w:ascii="SourceHanSerifCN" w:hAnsi="SourceHanSerifCN"/>
          <w:sz w:val="23"/>
          <w:szCs w:val="23"/>
          <w:shd w:val="clear" w:color="auto" w:fill="FFFFFF"/>
        </w:rPr>
        <w:t>alloca()</w:t>
      </w:r>
      <w:r w:rsidRPr="00015E64">
        <w:rPr>
          <w:rFonts w:ascii="SourceHanSerifCN" w:hAnsi="SourceHanSerifCN"/>
          <w:sz w:val="23"/>
          <w:szCs w:val="23"/>
          <w:shd w:val="clear" w:color="auto" w:fill="FFFFFF"/>
        </w:rPr>
        <w:t>，它可能会引入漏洞。尽管</w:t>
      </w:r>
      <w:r w:rsidRPr="00015E64">
        <w:rPr>
          <w:rFonts w:ascii="SourceHanSerifCN" w:hAnsi="SourceHanSerifCN"/>
          <w:sz w:val="23"/>
          <w:szCs w:val="23"/>
          <w:shd w:val="clear" w:color="auto" w:fill="FFFFFF"/>
        </w:rPr>
        <w:t>alloca()</w:t>
      </w:r>
      <w:r w:rsidRPr="00015E64">
        <w:rPr>
          <w:rFonts w:ascii="SourceHanSerifCN" w:hAnsi="SourceHanSerifCN"/>
          <w:sz w:val="23"/>
          <w:szCs w:val="23"/>
          <w:shd w:val="clear" w:color="auto" w:fill="FFFFFF"/>
        </w:rPr>
        <w:t>可以安全使用，但由于其不安全的特性，它并不推荐使用。该函数无法确保返回的指针指向有效可用的内存块。分配的内存可能超出栈的边界，甚至可能侵入其他内存中的对象，但</w:t>
      </w:r>
      <w:r w:rsidRPr="00015E64">
        <w:rPr>
          <w:rFonts w:ascii="SourceHanSerifCN" w:hAnsi="SourceHanSerifCN"/>
          <w:sz w:val="23"/>
          <w:szCs w:val="23"/>
          <w:shd w:val="clear" w:color="auto" w:fill="FFFFFF"/>
        </w:rPr>
        <w:t>alloca()</w:t>
      </w:r>
      <w:r w:rsidRPr="00015E64">
        <w:rPr>
          <w:rFonts w:ascii="SourceHanSerifCN" w:hAnsi="SourceHanSerifCN"/>
          <w:sz w:val="23"/>
          <w:szCs w:val="23"/>
          <w:shd w:val="clear" w:color="auto" w:fill="FFFFFF"/>
        </w:rPr>
        <w:t>本身无法检测此类错误。</w:t>
      </w:r>
    </w:p>
    <w:p w14:paraId="06A62232" w14:textId="63900430"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Pr>
          <w:rFonts w:ascii="SourceHanSerifCN" w:hAnsi="SourceHanSerifCN"/>
          <w:sz w:val="23"/>
          <w:szCs w:val="23"/>
          <w:shd w:val="clear" w:color="auto" w:fill="FFFFFF"/>
        </w:rPr>
        <w:t>raptorinsecureapiatoiatolatof</w:t>
      </w:r>
      <w:r>
        <w:rPr>
          <w:rFonts w:ascii="SourceHanSerifCN" w:hAnsi="SourceHanSerifCN" w:hint="eastAsia"/>
          <w:sz w:val="23"/>
          <w:szCs w:val="23"/>
          <w:shd w:val="clear" w:color="auto" w:fill="FFFFFF"/>
        </w:rPr>
        <w:t>：</w:t>
      </w:r>
      <w:r w:rsidRPr="00015E64">
        <w:rPr>
          <w:rFonts w:ascii="SourceHanSerifCN" w:hAnsi="SourceHanSerifCN" w:hint="eastAsia"/>
          <w:sz w:val="23"/>
          <w:szCs w:val="23"/>
          <w:shd w:val="clear" w:color="auto" w:fill="FFFFFF"/>
        </w:rPr>
        <w:t>涉及到</w:t>
      </w:r>
      <w:r w:rsidRPr="00015E64">
        <w:rPr>
          <w:rFonts w:ascii="SourceHanSerifCN" w:hAnsi="SourceHanSerifCN"/>
          <w:sz w:val="23"/>
          <w:szCs w:val="23"/>
          <w:shd w:val="clear" w:color="auto" w:fill="FFFFFF"/>
        </w:rPr>
        <w:t>C</w:t>
      </w:r>
      <w:r w:rsidRPr="00015E64">
        <w:rPr>
          <w:rFonts w:ascii="SourceHanSerifCN" w:hAnsi="SourceHanSerifCN"/>
          <w:sz w:val="23"/>
          <w:szCs w:val="23"/>
          <w:shd w:val="clear" w:color="auto" w:fill="FFFFFF"/>
        </w:rPr>
        <w:t>和</w:t>
      </w:r>
      <w:r w:rsidRPr="00015E64">
        <w:rPr>
          <w:rFonts w:ascii="SourceHanSerifCN" w:hAnsi="SourceHanSerifCN"/>
          <w:sz w:val="23"/>
          <w:szCs w:val="23"/>
          <w:shd w:val="clear" w:color="auto" w:fill="FFFFFF"/>
        </w:rPr>
        <w:t>C++</w:t>
      </w:r>
      <w:r w:rsidRPr="00015E64">
        <w:rPr>
          <w:rFonts w:ascii="SourceHanSerifCN" w:hAnsi="SourceHanSerifCN"/>
          <w:sz w:val="23"/>
          <w:szCs w:val="23"/>
          <w:shd w:val="clear" w:color="auto" w:fill="FFFFFF"/>
        </w:rPr>
        <w:t>语言。它强调了应避免使用</w:t>
      </w:r>
      <w:r w:rsidRPr="00015E64">
        <w:rPr>
          <w:rFonts w:ascii="SourceHanSerifCN" w:hAnsi="SourceHanSerifCN"/>
          <w:sz w:val="23"/>
          <w:szCs w:val="23"/>
          <w:shd w:val="clear" w:color="auto" w:fill="FFFFFF"/>
        </w:rPr>
        <w:t>atoi()</w:t>
      </w:r>
      <w:r w:rsidRPr="00015E64">
        <w:rPr>
          <w:rFonts w:ascii="SourceHanSerifCN" w:hAnsi="SourceHanSerifCN"/>
          <w:sz w:val="23"/>
          <w:szCs w:val="23"/>
          <w:shd w:val="clear" w:color="auto" w:fill="FFFFFF"/>
        </w:rPr>
        <w:t>、</w:t>
      </w:r>
      <w:r w:rsidRPr="00015E64">
        <w:rPr>
          <w:rFonts w:ascii="SourceHanSerifCN" w:hAnsi="SourceHanSerifCN"/>
          <w:sz w:val="23"/>
          <w:szCs w:val="23"/>
          <w:shd w:val="clear" w:color="auto" w:fill="FFFFFF"/>
        </w:rPr>
        <w:t>atol()</w:t>
      </w:r>
      <w:r w:rsidRPr="00015E64">
        <w:rPr>
          <w:rFonts w:ascii="SourceHanSerifCN" w:hAnsi="SourceHanSerifCN"/>
          <w:sz w:val="23"/>
          <w:szCs w:val="23"/>
          <w:shd w:val="clear" w:color="auto" w:fill="FFFFFF"/>
        </w:rPr>
        <w:t>和</w:t>
      </w:r>
      <w:r w:rsidRPr="00015E64">
        <w:rPr>
          <w:rFonts w:ascii="SourceHanSerifCN" w:hAnsi="SourceHanSerifCN"/>
          <w:sz w:val="23"/>
          <w:szCs w:val="23"/>
          <w:shd w:val="clear" w:color="auto" w:fill="FFFFFF"/>
        </w:rPr>
        <w:t>atof()</w:t>
      </w:r>
      <w:r w:rsidRPr="00015E64">
        <w:rPr>
          <w:rFonts w:ascii="SourceHanSerifCN" w:hAnsi="SourceHanSerifCN"/>
          <w:sz w:val="23"/>
          <w:szCs w:val="23"/>
          <w:shd w:val="clear" w:color="auto" w:fill="FFFFFF"/>
        </w:rPr>
        <w:t>函数，这些函数用于将字符串转换为数字。当字符串无法转换时，这些函数会导致未定义行为，因此应该避免使用它们。</w:t>
      </w:r>
      <w:r w:rsidRPr="00015E64">
        <w:rPr>
          <w:rFonts w:ascii="SourceHanSerifCN" w:hAnsi="SourceHanSerifCN" w:hint="eastAsia"/>
          <w:sz w:val="23"/>
          <w:szCs w:val="23"/>
          <w:shd w:val="clear" w:color="auto" w:fill="FFFFFF"/>
        </w:rPr>
        <w:t>规则的模式匹配部分列出了三个模式，分别是</w:t>
      </w:r>
      <w:r w:rsidRPr="00015E64">
        <w:rPr>
          <w:rFonts w:ascii="SourceHanSerifCN" w:hAnsi="SourceHanSerifCN"/>
          <w:sz w:val="23"/>
          <w:szCs w:val="23"/>
          <w:shd w:val="clear" w:color="auto" w:fill="FFFFFF"/>
        </w:rPr>
        <w:t>atoi(...)</w:t>
      </w:r>
      <w:r w:rsidRPr="00015E64">
        <w:rPr>
          <w:rFonts w:ascii="SourceHanSerifCN" w:hAnsi="SourceHanSerifCN"/>
          <w:sz w:val="23"/>
          <w:szCs w:val="23"/>
          <w:shd w:val="clear" w:color="auto" w:fill="FFFFFF"/>
        </w:rPr>
        <w:t>、</w:t>
      </w:r>
      <w:r w:rsidRPr="00015E64">
        <w:rPr>
          <w:rFonts w:ascii="SourceHanSerifCN" w:hAnsi="SourceHanSerifCN"/>
          <w:sz w:val="23"/>
          <w:szCs w:val="23"/>
          <w:shd w:val="clear" w:color="auto" w:fill="FFFFFF"/>
        </w:rPr>
        <w:t>atol(...)</w:t>
      </w:r>
      <w:r w:rsidRPr="00015E64">
        <w:rPr>
          <w:rFonts w:ascii="SourceHanSerifCN" w:hAnsi="SourceHanSerifCN"/>
          <w:sz w:val="23"/>
          <w:szCs w:val="23"/>
          <w:shd w:val="clear" w:color="auto" w:fill="FFFFFF"/>
        </w:rPr>
        <w:t>和</w:t>
      </w:r>
      <w:r w:rsidRPr="00015E64">
        <w:rPr>
          <w:rFonts w:ascii="SourceHanSerifCN" w:hAnsi="SourceHanSerifCN"/>
          <w:sz w:val="23"/>
          <w:szCs w:val="23"/>
          <w:shd w:val="clear" w:color="auto" w:fill="FFFFFF"/>
        </w:rPr>
        <w:t>atof(...)</w:t>
      </w:r>
      <w:r w:rsidRPr="00015E64">
        <w:rPr>
          <w:rFonts w:ascii="SourceHanSerifCN" w:hAnsi="SourceHanSerifCN"/>
          <w:sz w:val="23"/>
          <w:szCs w:val="23"/>
          <w:shd w:val="clear" w:color="auto" w:fill="FFFFFF"/>
        </w:rPr>
        <w:t>，表示匹配对应的函数调用。</w:t>
      </w:r>
      <w:r w:rsidRPr="00015E64">
        <w:rPr>
          <w:rFonts w:ascii="SourceHanSerifCN" w:hAnsi="SourceHanSerifCN" w:hint="eastAsia"/>
          <w:sz w:val="23"/>
          <w:szCs w:val="23"/>
          <w:shd w:val="clear" w:color="auto" w:fill="FFFFFF"/>
        </w:rPr>
        <w:t>总之，该规则警示不要使用</w:t>
      </w:r>
      <w:r w:rsidRPr="00015E64">
        <w:rPr>
          <w:rFonts w:ascii="SourceHanSerifCN" w:hAnsi="SourceHanSerifCN"/>
          <w:sz w:val="23"/>
          <w:szCs w:val="23"/>
          <w:shd w:val="clear" w:color="auto" w:fill="FFFFFF"/>
        </w:rPr>
        <w:t>atoi()</w:t>
      </w:r>
      <w:r w:rsidRPr="00015E64">
        <w:rPr>
          <w:rFonts w:ascii="SourceHanSerifCN" w:hAnsi="SourceHanSerifCN"/>
          <w:sz w:val="23"/>
          <w:szCs w:val="23"/>
          <w:shd w:val="clear" w:color="auto" w:fill="FFFFFF"/>
        </w:rPr>
        <w:t>、</w:t>
      </w:r>
      <w:r w:rsidRPr="00015E64">
        <w:rPr>
          <w:rFonts w:ascii="SourceHanSerifCN" w:hAnsi="SourceHanSerifCN"/>
          <w:sz w:val="23"/>
          <w:szCs w:val="23"/>
          <w:shd w:val="clear" w:color="auto" w:fill="FFFFFF"/>
        </w:rPr>
        <w:t>atol()</w:t>
      </w:r>
      <w:r w:rsidRPr="00015E64">
        <w:rPr>
          <w:rFonts w:ascii="SourceHanSerifCN" w:hAnsi="SourceHanSerifCN"/>
          <w:sz w:val="23"/>
          <w:szCs w:val="23"/>
          <w:shd w:val="clear" w:color="auto" w:fill="FFFFFF"/>
        </w:rPr>
        <w:t>和</w:t>
      </w:r>
      <w:r w:rsidRPr="00015E64">
        <w:rPr>
          <w:rFonts w:ascii="SourceHanSerifCN" w:hAnsi="SourceHanSerifCN"/>
          <w:sz w:val="23"/>
          <w:szCs w:val="23"/>
          <w:shd w:val="clear" w:color="auto" w:fill="FFFFFF"/>
        </w:rPr>
        <w:t>atof()</w:t>
      </w:r>
      <w:r w:rsidRPr="00015E64">
        <w:rPr>
          <w:rFonts w:ascii="SourceHanSerifCN" w:hAnsi="SourceHanSerifCN"/>
          <w:sz w:val="23"/>
          <w:szCs w:val="23"/>
          <w:shd w:val="clear" w:color="auto" w:fill="FFFFFF"/>
        </w:rPr>
        <w:t>函数，因为它们在字符串无法转换时会导致未定义行为。</w:t>
      </w:r>
    </w:p>
    <w:p w14:paraId="6E52E1D9" w14:textId="171F8832" w:rsidR="00015E64" w:rsidRDefault="00015E64" w:rsidP="00A8424D">
      <w:pPr>
        <w:pStyle w:val="a4"/>
        <w:numPr>
          <w:ilvl w:val="0"/>
          <w:numId w:val="14"/>
        </w:numPr>
        <w:ind w:left="0" w:firstLineChars="0" w:firstLine="442"/>
        <w:rPr>
          <w:rStyle w:val="md-plain"/>
          <w:rFonts w:ascii="SourceHanSerifCN" w:hAnsi="SourceHanSerifCN"/>
          <w:sz w:val="23"/>
          <w:szCs w:val="23"/>
          <w:shd w:val="clear" w:color="auto" w:fill="FFFFFF"/>
        </w:rPr>
      </w:pPr>
      <w:r w:rsidRPr="00015E64">
        <w:rPr>
          <w:rFonts w:ascii="SourceHanSerifCN" w:hAnsi="SourceHanSerifCN"/>
          <w:sz w:val="23"/>
          <w:szCs w:val="23"/>
          <w:shd w:val="clear" w:color="auto" w:fill="FFFFFF"/>
        </w:rPr>
        <w:t>insecureapigets</w:t>
      </w:r>
      <w:r>
        <w:rPr>
          <w:rFonts w:ascii="SourceHanSerifCN" w:hAnsi="SourceHanSerifCN" w:hint="eastAsia"/>
          <w:sz w:val="23"/>
          <w:szCs w:val="23"/>
          <w:shd w:val="clear" w:color="auto" w:fill="FFFFFF"/>
        </w:rPr>
        <w:t>：</w:t>
      </w:r>
      <w:r>
        <w:rPr>
          <w:rStyle w:val="md-plain"/>
          <w:rFonts w:ascii="SourceHanSerifCN" w:hAnsi="SourceHanSerifCN"/>
          <w:sz w:val="23"/>
          <w:szCs w:val="23"/>
          <w:shd w:val="clear" w:color="auto" w:fill="FFFFFF"/>
        </w:rPr>
        <w:t>分析了在</w:t>
      </w:r>
      <w:r>
        <w:rPr>
          <w:rStyle w:val="md-plain"/>
          <w:rFonts w:ascii="SourceHanSerifCN" w:hAnsi="SourceHanSerifCN"/>
          <w:sz w:val="23"/>
          <w:szCs w:val="23"/>
          <w:shd w:val="clear" w:color="auto" w:fill="FFFFFF"/>
        </w:rPr>
        <w:t>C</w:t>
      </w:r>
      <w:r>
        <w:rPr>
          <w:rStyle w:val="md-plain"/>
          <w:rFonts w:ascii="SourceHanSerifCN" w:hAnsi="SourceHanSerifCN"/>
          <w:sz w:val="23"/>
          <w:szCs w:val="23"/>
          <w:shd w:val="clear" w:color="auto" w:fill="FFFFFF"/>
        </w:rPr>
        <w:t>和</w:t>
      </w:r>
      <w:r>
        <w:rPr>
          <w:rStyle w:val="md-plain"/>
          <w:rFonts w:ascii="SourceHanSerifCN" w:hAnsi="SourceHanSerifCN"/>
          <w:sz w:val="23"/>
          <w:szCs w:val="23"/>
          <w:shd w:val="clear" w:color="auto" w:fill="FFFFFF"/>
        </w:rPr>
        <w:t>C++</w:t>
      </w:r>
      <w:r>
        <w:rPr>
          <w:rStyle w:val="md-plain"/>
          <w:rFonts w:ascii="SourceHanSerifCN" w:hAnsi="SourceHanSerifCN"/>
          <w:sz w:val="23"/>
          <w:szCs w:val="23"/>
          <w:shd w:val="clear" w:color="auto" w:fill="FFFFFF"/>
        </w:rPr>
        <w:t>编程语言中使用</w:t>
      </w:r>
      <w:r>
        <w:rPr>
          <w:rStyle w:val="HTML"/>
          <w:rFonts w:ascii="JetBrainsMono" w:hAnsi="JetBrainsMono"/>
          <w:sz w:val="22"/>
          <w:shd w:val="clear" w:color="auto" w:fill="FFFFFF"/>
        </w:rPr>
        <w:t>gets()</w:t>
      </w:r>
      <w:r>
        <w:rPr>
          <w:rStyle w:val="md-plain"/>
          <w:rFonts w:ascii="SourceHanSerifCN" w:hAnsi="SourceHanSerifCN"/>
          <w:sz w:val="23"/>
          <w:szCs w:val="23"/>
          <w:shd w:val="clear" w:color="auto" w:fill="FFFFFF"/>
        </w:rPr>
        <w:t>函数的情况。这些规则特别针对</w:t>
      </w:r>
      <w:r>
        <w:rPr>
          <w:rStyle w:val="HTML"/>
          <w:rFonts w:ascii="JetBrainsMono" w:hAnsi="JetBrainsMono"/>
          <w:sz w:val="22"/>
          <w:shd w:val="clear" w:color="auto" w:fill="FFFFFF"/>
        </w:rPr>
        <w:t>gets()</w:t>
      </w:r>
      <w:r>
        <w:rPr>
          <w:rStyle w:val="md-plain"/>
          <w:rFonts w:ascii="SourceHanSerifCN" w:hAnsi="SourceHanSerifCN"/>
          <w:sz w:val="23"/>
          <w:szCs w:val="23"/>
          <w:shd w:val="clear" w:color="auto" w:fill="FFFFFF"/>
        </w:rPr>
        <w:t>函数，因为它本质上是危险的，并可能导致缓冲区溢出漏洞。该规则旨在检测代码中使用</w:t>
      </w:r>
      <w:r>
        <w:rPr>
          <w:rStyle w:val="HTML"/>
          <w:rFonts w:ascii="JetBrainsMono" w:hAnsi="JetBrainsMono"/>
          <w:sz w:val="22"/>
          <w:shd w:val="clear" w:color="auto" w:fill="FFFFFF"/>
        </w:rPr>
        <w:t>gets()</w:t>
      </w:r>
      <w:r>
        <w:rPr>
          <w:rStyle w:val="md-plain"/>
          <w:rFonts w:ascii="SourceHanSerifCN" w:hAnsi="SourceHanSerifCN"/>
          <w:sz w:val="23"/>
          <w:szCs w:val="23"/>
          <w:shd w:val="clear" w:color="auto" w:fill="FFFFFF"/>
        </w:rPr>
        <w:t>函数的情况。它强调了使用</w:t>
      </w:r>
      <w:r>
        <w:rPr>
          <w:rStyle w:val="HTML"/>
          <w:rFonts w:ascii="JetBrainsMono" w:hAnsi="JetBrainsMono"/>
          <w:sz w:val="22"/>
          <w:shd w:val="clear" w:color="auto" w:fill="FFFFFF"/>
        </w:rPr>
        <w:t>gets()</w:t>
      </w:r>
      <w:r>
        <w:rPr>
          <w:rStyle w:val="md-plain"/>
          <w:rFonts w:ascii="SourceHanSerifCN" w:hAnsi="SourceHanSerifCN"/>
          <w:sz w:val="23"/>
          <w:szCs w:val="23"/>
          <w:shd w:val="clear" w:color="auto" w:fill="FFFFFF"/>
        </w:rPr>
        <w:t>函数存在的固有安全风险，因为它缺乏边界检查，可能导致缓冲区溢出漏洞。该规则的严重程度设置为错误，表示应该解决和修复该问题，以确保代码的安全性。</w:t>
      </w:r>
    </w:p>
    <w:p w14:paraId="5D8A243C" w14:textId="7B672A02"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sidRPr="00015E64">
        <w:rPr>
          <w:rFonts w:ascii="SourceHanSerifCN" w:hAnsi="SourceHanSerifCN"/>
          <w:sz w:val="23"/>
          <w:szCs w:val="23"/>
          <w:shd w:val="clear" w:color="auto" w:fill="FFFFFF"/>
        </w:rPr>
        <w:t>insecureapimktemptmpnamtempnam</w:t>
      </w:r>
      <w:r>
        <w:rPr>
          <w:rFonts w:ascii="SourceHanSerifCN" w:hAnsi="SourceHanSerifCN" w:hint="eastAsia"/>
          <w:sz w:val="23"/>
          <w:szCs w:val="23"/>
          <w:shd w:val="clear" w:color="auto" w:fill="FFFFFF"/>
        </w:rPr>
        <w:t>：</w:t>
      </w:r>
      <w:r w:rsidRPr="00015E64">
        <w:rPr>
          <w:rFonts w:ascii="SourceHanSerifCN" w:hAnsi="SourceHanSerifCN" w:hint="eastAsia"/>
          <w:sz w:val="23"/>
          <w:szCs w:val="23"/>
          <w:shd w:val="clear" w:color="auto" w:fill="FFFFFF"/>
        </w:rPr>
        <w:t>内容强调了使用诸如</w:t>
      </w:r>
      <w:r w:rsidRPr="00015E64">
        <w:rPr>
          <w:rFonts w:ascii="SourceHanSerifCN" w:hAnsi="SourceHanSerifCN"/>
          <w:sz w:val="23"/>
          <w:szCs w:val="23"/>
          <w:shd w:val="clear" w:color="auto" w:fill="FFFFFF"/>
        </w:rPr>
        <w:t>mktemp()</w:t>
      </w:r>
      <w:r w:rsidRPr="00015E64">
        <w:rPr>
          <w:rFonts w:ascii="SourceHanSerifCN" w:hAnsi="SourceHanSerifCN"/>
          <w:sz w:val="23"/>
          <w:szCs w:val="23"/>
          <w:shd w:val="clear" w:color="auto" w:fill="FFFFFF"/>
        </w:rPr>
        <w:t>、</w:t>
      </w:r>
      <w:r w:rsidRPr="00015E64">
        <w:rPr>
          <w:rFonts w:ascii="SourceHanSerifCN" w:hAnsi="SourceHanSerifCN"/>
          <w:sz w:val="23"/>
          <w:szCs w:val="23"/>
          <w:shd w:val="clear" w:color="auto" w:fill="FFFFFF"/>
        </w:rPr>
        <w:t>tmpnam()</w:t>
      </w:r>
      <w:r w:rsidRPr="00015E64">
        <w:rPr>
          <w:rFonts w:ascii="SourceHanSerifCN" w:hAnsi="SourceHanSerifCN"/>
          <w:sz w:val="23"/>
          <w:szCs w:val="23"/>
          <w:shd w:val="clear" w:color="auto" w:fill="FFFFFF"/>
        </w:rPr>
        <w:t>和</w:t>
      </w:r>
      <w:r w:rsidRPr="00015E64">
        <w:rPr>
          <w:rFonts w:ascii="SourceHanSerifCN" w:hAnsi="SourceHanSerifCN"/>
          <w:sz w:val="23"/>
          <w:szCs w:val="23"/>
          <w:shd w:val="clear" w:color="auto" w:fill="FFFFFF"/>
        </w:rPr>
        <w:t>tempnam()</w:t>
      </w:r>
      <w:r w:rsidRPr="00015E64">
        <w:rPr>
          <w:rFonts w:ascii="SourceHanSerifCN" w:hAnsi="SourceHanSerifCN"/>
          <w:sz w:val="23"/>
          <w:szCs w:val="23"/>
          <w:shd w:val="clear" w:color="auto" w:fill="FFFFFF"/>
        </w:rPr>
        <w:t>等函数创建临时文件的风险。这些函数存在竞争条件漏洞，即在应用程序打开文件之前，生成的文件名可能会被攻击者拦截并替换。此外，生成的文件名通常没有足够的随机性，使其易于猜测。</w:t>
      </w:r>
      <w:r w:rsidRPr="00015E64">
        <w:rPr>
          <w:rFonts w:ascii="SourceHanSerifCN" w:hAnsi="SourceHanSerifCN" w:hint="eastAsia"/>
          <w:sz w:val="23"/>
          <w:szCs w:val="23"/>
          <w:shd w:val="clear" w:color="auto" w:fill="FFFFFF"/>
        </w:rPr>
        <w:t>该弱点的后果包括潜在的敏感信息泄漏，如读取或修改文件或目录。内容还提供了一个使用</w:t>
      </w:r>
      <w:r w:rsidRPr="00015E64">
        <w:rPr>
          <w:rFonts w:ascii="SourceHanSerifCN" w:hAnsi="SourceHanSerifCN"/>
          <w:sz w:val="23"/>
          <w:szCs w:val="23"/>
          <w:shd w:val="clear" w:color="auto" w:fill="FFFFFF"/>
        </w:rPr>
        <w:t>C</w:t>
      </w:r>
      <w:r w:rsidRPr="00015E64">
        <w:rPr>
          <w:rFonts w:ascii="SourceHanSerifCN" w:hAnsi="SourceHanSerifCN"/>
          <w:sz w:val="23"/>
          <w:szCs w:val="23"/>
          <w:shd w:val="clear" w:color="auto" w:fill="FFFFFF"/>
        </w:rPr>
        <w:t>语言的示例，演示了使用不安全临时文件的漏洞。</w:t>
      </w:r>
      <w:r w:rsidRPr="00015E64">
        <w:rPr>
          <w:rFonts w:ascii="SourceHanSerifCN" w:hAnsi="SourceHanSerifCN" w:hint="eastAsia"/>
          <w:sz w:val="23"/>
          <w:szCs w:val="23"/>
          <w:shd w:val="clear" w:color="auto" w:fill="FFFFFF"/>
        </w:rPr>
        <w:t>为了减轻此弱点，建议使用安全的替代方法来创建临时文件，并确保正确的文件权限和处理方式，以防止未经授权的访问。</w:t>
      </w:r>
    </w:p>
    <w:p w14:paraId="565BC51E" w14:textId="317BEA10" w:rsidR="00015E64" w:rsidRDefault="00015E64" w:rsidP="00A8424D">
      <w:pPr>
        <w:pStyle w:val="a4"/>
        <w:numPr>
          <w:ilvl w:val="0"/>
          <w:numId w:val="14"/>
        </w:numPr>
        <w:ind w:left="0" w:firstLineChars="0" w:firstLine="442"/>
        <w:rPr>
          <w:rFonts w:ascii="SourceHanSerifCN" w:hAnsi="SourceHanSerifCN"/>
          <w:sz w:val="23"/>
          <w:szCs w:val="23"/>
          <w:shd w:val="clear" w:color="auto" w:fill="FFFFFF"/>
        </w:rPr>
      </w:pPr>
      <w:r w:rsidRPr="00015E64">
        <w:rPr>
          <w:rFonts w:ascii="SourceHanSerifCN" w:hAnsi="SourceHanSerifCN"/>
          <w:sz w:val="23"/>
          <w:szCs w:val="23"/>
          <w:shd w:val="clear" w:color="auto" w:fill="FFFFFF"/>
        </w:rPr>
        <w:t>raptorinsecureapirandsrand</w:t>
      </w:r>
      <w:r>
        <w:rPr>
          <w:rFonts w:ascii="SourceHanSerifCN" w:hAnsi="SourceHanSerifCN" w:hint="eastAsia"/>
          <w:sz w:val="23"/>
          <w:szCs w:val="23"/>
          <w:shd w:val="clear" w:color="auto" w:fill="FFFFFF"/>
        </w:rPr>
        <w:t>：</w:t>
      </w:r>
      <w:r w:rsidR="00D51401" w:rsidRPr="00D51401">
        <w:rPr>
          <w:rFonts w:ascii="SourceHanSerifCN" w:hAnsi="SourceHanSerifCN" w:hint="eastAsia"/>
          <w:sz w:val="23"/>
          <w:szCs w:val="23"/>
          <w:shd w:val="clear" w:color="auto" w:fill="FFFFFF"/>
        </w:rPr>
        <w:t>识别在安全环境中使用了非密码学强度的伪随机数生成器（</w:t>
      </w:r>
      <w:r w:rsidR="00D51401" w:rsidRPr="00D51401">
        <w:rPr>
          <w:rFonts w:ascii="SourceHanSerifCN" w:hAnsi="SourceHanSerifCN"/>
          <w:sz w:val="23"/>
          <w:szCs w:val="23"/>
          <w:shd w:val="clear" w:color="auto" w:fill="FFFFFF"/>
        </w:rPr>
        <w:t>PRNG</w:t>
      </w:r>
      <w:r w:rsidR="00D51401" w:rsidRPr="00D51401">
        <w:rPr>
          <w:rFonts w:ascii="SourceHanSerifCN" w:hAnsi="SourceHanSerifCN"/>
          <w:sz w:val="23"/>
          <w:szCs w:val="23"/>
          <w:shd w:val="clear" w:color="auto" w:fill="FFFFFF"/>
        </w:rPr>
        <w:t>）。该规则适用于使用</w:t>
      </w:r>
      <w:r w:rsidR="00D51401" w:rsidRPr="00D51401">
        <w:rPr>
          <w:rFonts w:ascii="SourceHanSerifCN" w:hAnsi="SourceHanSerifCN"/>
          <w:sz w:val="23"/>
          <w:szCs w:val="23"/>
          <w:shd w:val="clear" w:color="auto" w:fill="FFFFFF"/>
        </w:rPr>
        <w:t xml:space="preserve"> C </w:t>
      </w:r>
      <w:r w:rsidR="00D51401" w:rsidRPr="00D51401">
        <w:rPr>
          <w:rFonts w:ascii="SourceHanSerifCN" w:hAnsi="SourceHanSerifCN"/>
          <w:sz w:val="23"/>
          <w:szCs w:val="23"/>
          <w:shd w:val="clear" w:color="auto" w:fill="FFFFFF"/>
        </w:rPr>
        <w:t>和</w:t>
      </w:r>
      <w:r w:rsidR="00D51401" w:rsidRPr="00D51401">
        <w:rPr>
          <w:rFonts w:ascii="SourceHanSerifCN" w:hAnsi="SourceHanSerifCN"/>
          <w:sz w:val="23"/>
          <w:szCs w:val="23"/>
          <w:shd w:val="clear" w:color="auto" w:fill="FFFFFF"/>
        </w:rPr>
        <w:t xml:space="preserve"> C++ </w:t>
      </w:r>
      <w:r w:rsidR="00D51401" w:rsidRPr="00D51401">
        <w:rPr>
          <w:rFonts w:ascii="SourceHanSerifCN" w:hAnsi="SourceHanSerifCN"/>
          <w:sz w:val="23"/>
          <w:szCs w:val="23"/>
          <w:shd w:val="clear" w:color="auto" w:fill="FFFFFF"/>
        </w:rPr>
        <w:t>编写的软件。该规则特别检查代码中是否存在</w:t>
      </w:r>
      <w:r w:rsidR="00D51401" w:rsidRPr="00D51401">
        <w:rPr>
          <w:rFonts w:ascii="SourceHanSerifCN" w:hAnsi="SourceHanSerifCN"/>
          <w:sz w:val="23"/>
          <w:szCs w:val="23"/>
          <w:shd w:val="clear" w:color="auto" w:fill="FFFFFF"/>
        </w:rPr>
        <w:t xml:space="preserve"> "rand()" </w:t>
      </w:r>
      <w:r w:rsidR="00D51401" w:rsidRPr="00D51401">
        <w:rPr>
          <w:rFonts w:ascii="SourceHanSerifCN" w:hAnsi="SourceHanSerifCN"/>
          <w:sz w:val="23"/>
          <w:szCs w:val="23"/>
          <w:shd w:val="clear" w:color="auto" w:fill="FFFFFF"/>
        </w:rPr>
        <w:t>和</w:t>
      </w:r>
      <w:r w:rsidR="00D51401" w:rsidRPr="00D51401">
        <w:rPr>
          <w:rFonts w:ascii="SourceHanSerifCN" w:hAnsi="SourceHanSerifCN"/>
          <w:sz w:val="23"/>
          <w:szCs w:val="23"/>
          <w:shd w:val="clear" w:color="auto" w:fill="FFFFFF"/>
        </w:rPr>
        <w:t xml:space="preserve"> "srand()" </w:t>
      </w:r>
      <w:r w:rsidR="00D51401" w:rsidRPr="00D51401">
        <w:rPr>
          <w:rFonts w:ascii="SourceHanSerifCN" w:hAnsi="SourceHanSerifCN"/>
          <w:sz w:val="23"/>
          <w:szCs w:val="23"/>
          <w:shd w:val="clear" w:color="auto" w:fill="FFFFFF"/>
        </w:rPr>
        <w:t>函数。</w:t>
      </w:r>
      <w:r w:rsidR="00D51401" w:rsidRPr="00D51401">
        <w:rPr>
          <w:rFonts w:ascii="SourceHanSerifCN" w:hAnsi="SourceHanSerifCN" w:hint="eastAsia"/>
          <w:sz w:val="23"/>
          <w:szCs w:val="23"/>
          <w:shd w:val="clear" w:color="auto" w:fill="FFFFFF"/>
        </w:rPr>
        <w:t>当在密码学上下文中使用非密码学强度的</w:t>
      </w:r>
      <w:r w:rsidR="00D51401" w:rsidRPr="00D51401">
        <w:rPr>
          <w:rFonts w:ascii="SourceHanSerifCN" w:hAnsi="SourceHanSerifCN"/>
          <w:sz w:val="23"/>
          <w:szCs w:val="23"/>
          <w:shd w:val="clear" w:color="auto" w:fill="FFFFFF"/>
        </w:rPr>
        <w:t xml:space="preserve"> PRNG </w:t>
      </w:r>
      <w:r w:rsidR="00D51401" w:rsidRPr="00D51401">
        <w:rPr>
          <w:rFonts w:ascii="SourceHanSerifCN" w:hAnsi="SourceHanSerifCN"/>
          <w:sz w:val="23"/>
          <w:szCs w:val="23"/>
          <w:shd w:val="clear" w:color="auto" w:fill="FFFFFF"/>
        </w:rPr>
        <w:t>时，可能会使密码学受到某些类型的攻击。为确保系统的安全性，使用密码学强度的</w:t>
      </w:r>
      <w:r w:rsidR="00D51401" w:rsidRPr="00D51401">
        <w:rPr>
          <w:rFonts w:ascii="SourceHanSerifCN" w:hAnsi="SourceHanSerifCN"/>
          <w:sz w:val="23"/>
          <w:szCs w:val="23"/>
          <w:shd w:val="clear" w:color="auto" w:fill="FFFFFF"/>
        </w:rPr>
        <w:t xml:space="preserve"> PRNG </w:t>
      </w:r>
      <w:r w:rsidR="00D51401" w:rsidRPr="00D51401">
        <w:rPr>
          <w:rFonts w:ascii="SourceHanSerifCN" w:hAnsi="SourceHanSerifCN"/>
          <w:sz w:val="23"/>
          <w:szCs w:val="23"/>
          <w:shd w:val="clear" w:color="auto" w:fill="FFFFFF"/>
        </w:rPr>
        <w:t>非常重要。弱</w:t>
      </w:r>
      <w:r w:rsidR="00D51401" w:rsidRPr="00D51401">
        <w:rPr>
          <w:rFonts w:ascii="SourceHanSerifCN" w:hAnsi="SourceHanSerifCN"/>
          <w:sz w:val="23"/>
          <w:szCs w:val="23"/>
          <w:shd w:val="clear" w:color="auto" w:fill="FFFFFF"/>
        </w:rPr>
        <w:t xml:space="preserve"> PRNG </w:t>
      </w:r>
      <w:r w:rsidR="00D51401" w:rsidRPr="00D51401">
        <w:rPr>
          <w:rFonts w:ascii="SourceHanSerifCN" w:hAnsi="SourceHanSerifCN"/>
          <w:sz w:val="23"/>
          <w:szCs w:val="23"/>
          <w:shd w:val="clear" w:color="auto" w:fill="FFFFFF"/>
        </w:rPr>
        <w:t>可能无法提供足够的随机性，并且可能会被利用来破坏密码学安全。</w:t>
      </w:r>
    </w:p>
    <w:p w14:paraId="4A5CDD13" w14:textId="41AF5204" w:rsidR="00D51401" w:rsidRDefault="00D51401" w:rsidP="00A8424D">
      <w:pPr>
        <w:pStyle w:val="a4"/>
        <w:numPr>
          <w:ilvl w:val="0"/>
          <w:numId w:val="14"/>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insecureapiscanfetc</w:t>
      </w:r>
      <w:r>
        <w:rPr>
          <w:rFonts w:ascii="SourceHanSerifCN" w:hAnsi="SourceHanSerifCN" w:hint="eastAsia"/>
          <w:b/>
          <w:bCs/>
          <w:sz w:val="23"/>
          <w:szCs w:val="23"/>
          <w:shd w:val="clear" w:color="auto" w:fill="FFFFFF"/>
        </w:rPr>
        <w:t>：</w:t>
      </w:r>
      <w:r w:rsidRPr="00D51401">
        <w:rPr>
          <w:rFonts w:ascii="SourceHanSerifCN" w:hAnsi="SourceHanSerifCN" w:hint="eastAsia"/>
          <w:sz w:val="23"/>
          <w:szCs w:val="23"/>
          <w:shd w:val="clear" w:color="auto" w:fill="FFFFFF"/>
        </w:rPr>
        <w:t>提供的内容是与不安全的</w:t>
      </w:r>
      <w:r w:rsidRPr="00D51401">
        <w:rPr>
          <w:rFonts w:ascii="SourceHanSerifCN" w:hAnsi="SourceHanSerifCN"/>
          <w:sz w:val="23"/>
          <w:szCs w:val="23"/>
          <w:shd w:val="clear" w:color="auto" w:fill="FFFFFF"/>
        </w:rPr>
        <w:t>API</w:t>
      </w:r>
      <w:r w:rsidRPr="00D51401">
        <w:rPr>
          <w:rFonts w:ascii="SourceHanSerifCN" w:hAnsi="SourceHanSerifCN"/>
          <w:sz w:val="23"/>
          <w:szCs w:val="23"/>
          <w:shd w:val="clear" w:color="auto" w:fill="FFFFFF"/>
        </w:rPr>
        <w:t>使用相关的规则片段，具体涉及到</w:t>
      </w:r>
      <w:r w:rsidRPr="00D51401">
        <w:rPr>
          <w:rFonts w:ascii="SourceHanSerifCN" w:hAnsi="SourceHanSerifCN"/>
          <w:sz w:val="23"/>
          <w:szCs w:val="23"/>
          <w:shd w:val="clear" w:color="auto" w:fill="FFFFFF"/>
        </w:rPr>
        <w:t>scanf</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fscanf</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sscanf</w:t>
      </w:r>
      <w:r w:rsidRPr="00D51401">
        <w:rPr>
          <w:rFonts w:ascii="SourceHanSerifCN" w:hAnsi="SourceHanSerifCN"/>
          <w:sz w:val="23"/>
          <w:szCs w:val="23"/>
          <w:shd w:val="clear" w:color="auto" w:fill="FFFFFF"/>
        </w:rPr>
        <w:t>等函数的使用。该规则强调了缓冲区溢出的潜在漏洞，当程序尝试在缓冲区中存储超过其容量的数据或在缓冲区边界之外写入数据时，就会发生缓冲区溢出。规则强调程序员应该实施适当的安全保护措施来防止此类漏洞。</w:t>
      </w:r>
    </w:p>
    <w:p w14:paraId="6F6AF660" w14:textId="1662A8D0" w:rsidR="00D51401" w:rsidRDefault="00D51401" w:rsidP="00A8424D">
      <w:pPr>
        <w:pStyle w:val="a4"/>
        <w:numPr>
          <w:ilvl w:val="0"/>
          <w:numId w:val="14"/>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insecureapisprintfvsprintf</w:t>
      </w:r>
      <w:r>
        <w:rPr>
          <w:rFonts w:ascii="SourceHanSerifCN" w:hAnsi="SourceHanSerifCN" w:hint="eastAsia"/>
          <w:b/>
          <w:bCs/>
          <w:sz w:val="23"/>
          <w:szCs w:val="23"/>
          <w:shd w:val="clear" w:color="auto" w:fill="FFFFFF"/>
        </w:rPr>
        <w:t>：</w:t>
      </w:r>
      <w:r>
        <w:rPr>
          <w:rFonts w:ascii="SourceHanSerifCN" w:hAnsi="SourceHanSerifCN"/>
          <w:sz w:val="23"/>
          <w:szCs w:val="23"/>
          <w:shd w:val="clear" w:color="auto" w:fill="FFFFFF"/>
        </w:rPr>
        <w:t>识别可能存在安全漏洞的潜在危险函数调用有关，如果使用不当，这些函数可能导致漏洞。具体涉及到的函数是</w:t>
      </w:r>
      <w:r>
        <w:rPr>
          <w:rFonts w:ascii="SourceHanSerifCN" w:hAnsi="SourceHanSerifCN"/>
          <w:sz w:val="23"/>
          <w:szCs w:val="23"/>
          <w:shd w:val="clear" w:color="auto" w:fill="FFFFFF"/>
        </w:rPr>
        <w:t>sprintf</w:t>
      </w:r>
      <w:r>
        <w:rPr>
          <w:rFonts w:ascii="SourceHanSerifCN" w:hAnsi="SourceHanSerifCN"/>
          <w:sz w:val="23"/>
          <w:szCs w:val="23"/>
          <w:shd w:val="clear" w:color="auto" w:fill="FFFFFF"/>
        </w:rPr>
        <w:t>和</w:t>
      </w:r>
      <w:r>
        <w:rPr>
          <w:rFonts w:ascii="SourceHanSerifCN" w:hAnsi="SourceHanSerifCN"/>
          <w:sz w:val="23"/>
          <w:szCs w:val="23"/>
          <w:shd w:val="clear" w:color="auto" w:fill="FFFFFF"/>
        </w:rPr>
        <w:t>vsprintf</w:t>
      </w:r>
      <w:r>
        <w:rPr>
          <w:rFonts w:ascii="SourceHanSerifCN" w:hAnsi="SourceHanSerifCN"/>
          <w:sz w:val="23"/>
          <w:szCs w:val="23"/>
          <w:shd w:val="clear" w:color="auto" w:fill="FFFFFF"/>
        </w:rPr>
        <w:t>。如果复制的数据量超过缓冲区的容量，这些函数可能引发缓冲区溢出漏洞。规则强调程序员应考虑基本的安全保护措施，以防止此类漏洞的发生。该规则的严重程度被分类为错误，表示存在重要的安全问题。</w:t>
      </w:r>
    </w:p>
    <w:p w14:paraId="6170F786" w14:textId="1CFDBD75" w:rsidR="00D51401" w:rsidRDefault="00D51401" w:rsidP="00A8424D">
      <w:pPr>
        <w:pStyle w:val="a4"/>
        <w:numPr>
          <w:ilvl w:val="0"/>
          <w:numId w:val="14"/>
        </w:numPr>
        <w:ind w:left="0" w:firstLineChars="0" w:firstLine="442"/>
        <w:rPr>
          <w:rFonts w:ascii="SourceHanSerifCN" w:hAnsi="SourceHanSerifCN"/>
          <w:sz w:val="23"/>
          <w:szCs w:val="23"/>
          <w:shd w:val="clear" w:color="auto" w:fill="FFFFFF"/>
        </w:rPr>
      </w:pPr>
      <w:r w:rsidRPr="00D51401">
        <w:rPr>
          <w:rFonts w:ascii="SourceHanSerifCN" w:hAnsi="SourceHanSerifCN"/>
          <w:sz w:val="23"/>
          <w:szCs w:val="23"/>
          <w:shd w:val="clear" w:color="auto" w:fill="FFFFFF"/>
        </w:rPr>
        <w:t>raptorinsecureapistrcpystpcpystrcat</w:t>
      </w:r>
      <w:r>
        <w:rPr>
          <w:rFonts w:ascii="SourceHanSerifCN" w:hAnsi="SourceHanSerifCN" w:hint="eastAsia"/>
          <w:sz w:val="23"/>
          <w:szCs w:val="23"/>
          <w:shd w:val="clear" w:color="auto" w:fill="FFFFFF"/>
        </w:rPr>
        <w:t>：</w:t>
      </w:r>
      <w:r w:rsidRPr="00D51401">
        <w:rPr>
          <w:rFonts w:ascii="SourceHanSerifCN" w:hAnsi="SourceHanSerifCN" w:hint="eastAsia"/>
          <w:sz w:val="23"/>
          <w:szCs w:val="23"/>
          <w:shd w:val="clear" w:color="auto" w:fill="FFFFFF"/>
        </w:rPr>
        <w:t>该规则针对潜在危险的函数，如</w:t>
      </w:r>
      <w:r w:rsidRPr="00D51401">
        <w:rPr>
          <w:rFonts w:ascii="SourceHanSerifCN" w:hAnsi="SourceHanSerifCN"/>
          <w:sz w:val="23"/>
          <w:szCs w:val="23"/>
          <w:shd w:val="clear" w:color="auto" w:fill="FFFFFF"/>
        </w:rPr>
        <w:t>strcpy</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stpcpy</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strcat</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wcscpy</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wcpcpy</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wcscat</w:t>
      </w:r>
      <w:r w:rsidRPr="00D51401">
        <w:rPr>
          <w:rFonts w:ascii="SourceHanSerifCN" w:hAnsi="SourceHanSerifCN"/>
          <w:sz w:val="23"/>
          <w:szCs w:val="23"/>
          <w:shd w:val="clear" w:color="auto" w:fill="FFFFFF"/>
        </w:rPr>
        <w:t>。这些函数如果使用不当，特别是在未正确处理缓冲区溢出条件的情况下，可能会引入漏洞。该规则强调了考虑安全保护的重要性，因为经典缓冲区溢出漏洞的存在表明缺乏基本的安全措施。</w:t>
      </w:r>
    </w:p>
    <w:p w14:paraId="3EDA3789" w14:textId="7736BF89" w:rsidR="00D51401" w:rsidRDefault="00D51401" w:rsidP="00A8424D">
      <w:pPr>
        <w:pStyle w:val="a4"/>
        <w:numPr>
          <w:ilvl w:val="0"/>
          <w:numId w:val="14"/>
        </w:numPr>
        <w:ind w:left="0" w:firstLineChars="0" w:firstLine="442"/>
        <w:rPr>
          <w:rStyle w:val="md-plain"/>
          <w:rFonts w:ascii="SourceHanSerifCN" w:hAnsi="SourceHanSerifCN"/>
          <w:sz w:val="23"/>
          <w:szCs w:val="23"/>
          <w:shd w:val="clear" w:color="auto" w:fill="FFFFFF"/>
        </w:rPr>
      </w:pPr>
      <w:r>
        <w:rPr>
          <w:rFonts w:ascii="SourceHanSerifCN" w:hAnsi="SourceHanSerifCN"/>
          <w:b/>
          <w:bCs/>
          <w:sz w:val="23"/>
          <w:szCs w:val="23"/>
          <w:shd w:val="clear" w:color="auto" w:fill="FFFFFF"/>
        </w:rPr>
        <w:t>integertruncation</w:t>
      </w:r>
      <w:r>
        <w:rPr>
          <w:rFonts w:ascii="SourceHanSerifCN" w:hAnsi="SourceHanSerifCN" w:hint="eastAsia"/>
          <w:b/>
          <w:bCs/>
          <w:sz w:val="23"/>
          <w:szCs w:val="23"/>
          <w:shd w:val="clear" w:color="auto" w:fill="FFFFFF"/>
        </w:rPr>
        <w:t>：</w:t>
      </w:r>
      <w:r>
        <w:rPr>
          <w:rStyle w:val="md-plain"/>
          <w:rFonts w:ascii="SourceHanSerifCN" w:hAnsi="SourceHanSerifCN"/>
          <w:sz w:val="23"/>
          <w:szCs w:val="23"/>
          <w:shd w:val="clear" w:color="auto" w:fill="FFFFFF"/>
        </w:rPr>
        <w:t>截断错误发生在将一个原始类型转换为较小大小的原</w:t>
      </w:r>
      <w:r>
        <w:rPr>
          <w:rStyle w:val="md-plain"/>
          <w:rFonts w:ascii="SourceHanSerifCN" w:hAnsi="SourceHanSerifCN"/>
          <w:sz w:val="23"/>
          <w:szCs w:val="23"/>
          <w:shd w:val="clear" w:color="auto" w:fill="FFFFFF"/>
        </w:rPr>
        <w:lastRenderedPageBreak/>
        <w:t>始类型并在转换过程中丢失数据时。</w:t>
      </w:r>
      <w:r>
        <w:rPr>
          <w:rStyle w:val="md-softbreak"/>
          <w:rFonts w:ascii="SourceHanSerifCN" w:hAnsi="SourceHanSerifCN"/>
          <w:sz w:val="23"/>
          <w:szCs w:val="23"/>
          <w:shd w:val="clear" w:color="auto" w:fill="FFFFFF"/>
        </w:rPr>
        <w:t xml:space="preserve"> </w:t>
      </w:r>
      <w:r>
        <w:rPr>
          <w:rStyle w:val="md-plain"/>
          <w:rFonts w:ascii="SourceHanSerifCN" w:hAnsi="SourceHanSerifCN"/>
          <w:sz w:val="23"/>
          <w:szCs w:val="23"/>
          <w:shd w:val="clear" w:color="auto" w:fill="FFFFFF"/>
        </w:rPr>
        <w:t>当将原始类型转换为较小的原始类型时，大值的高位比特将在转换中丢失，可能导致一个与原始值不相等的意外值。这个值可能被用作缓冲区的索引、循环迭代器或仅仅是必要的状态数据。无论哪种情况，这个值都不能被信任，系统将处于未定义的状态。虽然这种方法可能可行地用于隔离值的低位，但这种用法很少见，截断通常意味着发生了实现错误。</w:t>
      </w:r>
    </w:p>
    <w:p w14:paraId="4D8908AF" w14:textId="09A430F1" w:rsidR="00D51401" w:rsidRDefault="00D51401" w:rsidP="00A8424D">
      <w:pPr>
        <w:pStyle w:val="a4"/>
        <w:numPr>
          <w:ilvl w:val="0"/>
          <w:numId w:val="14"/>
        </w:numPr>
        <w:ind w:left="0" w:firstLineChars="0" w:firstLine="442"/>
        <w:rPr>
          <w:rFonts w:ascii="SourceHanSerifCN" w:hAnsi="SourceHanSerifCN"/>
          <w:sz w:val="23"/>
          <w:szCs w:val="23"/>
          <w:shd w:val="clear" w:color="auto" w:fill="FFFFFF"/>
        </w:rPr>
      </w:pPr>
      <w:r w:rsidRPr="00D51401">
        <w:rPr>
          <w:rFonts w:ascii="SourceHanSerifCN" w:hAnsi="SourceHanSerifCN"/>
          <w:sz w:val="23"/>
          <w:szCs w:val="23"/>
          <w:shd w:val="clear" w:color="auto" w:fill="FFFFFF"/>
        </w:rPr>
        <w:t>integerwraparound</w:t>
      </w:r>
      <w:r>
        <w:rPr>
          <w:rFonts w:ascii="SourceHanSerifCN" w:hAnsi="SourceHanSerifCN" w:hint="eastAsia"/>
          <w:sz w:val="23"/>
          <w:szCs w:val="23"/>
          <w:shd w:val="clear" w:color="auto" w:fill="FFFFFF"/>
        </w:rPr>
        <w:t>：</w:t>
      </w:r>
      <w:r w:rsidRPr="00D51401">
        <w:rPr>
          <w:rFonts w:ascii="SourceHanSerifCN" w:hAnsi="SourceHanSerifCN" w:hint="eastAsia"/>
          <w:sz w:val="23"/>
          <w:szCs w:val="23"/>
          <w:shd w:val="clear" w:color="auto" w:fill="FFFFFF"/>
        </w:rPr>
        <w:t>提供了一些模式，用于识别可能存在漏洞的代码片段，涉及诸如</w:t>
      </w:r>
      <w:r w:rsidRPr="00D51401">
        <w:rPr>
          <w:rFonts w:ascii="SourceHanSerifCN" w:hAnsi="SourceHanSerifCN"/>
          <w:sz w:val="23"/>
          <w:szCs w:val="23"/>
          <w:shd w:val="clear" w:color="auto" w:fill="FFFFFF"/>
        </w:rPr>
        <w:t>malloc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valloc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calloc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realloc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reallocf</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aligned_alloc</w:t>
      </w:r>
      <w:r w:rsidRPr="00D51401">
        <w:rPr>
          <w:rFonts w:ascii="SourceHanSerifCN" w:hAnsi="SourceHanSerifCN"/>
          <w:sz w:val="23"/>
          <w:szCs w:val="23"/>
          <w:shd w:val="clear" w:color="auto" w:fill="FFFFFF"/>
        </w:rPr>
        <w:t>等函数。这些模式包括乘法运算（</w:t>
      </w:r>
      <w:r w:rsidRPr="00D51401">
        <w:rPr>
          <w:rFonts w:ascii="SourceHanSerifCN" w:hAnsi="SourceHanSerifCN"/>
          <w:sz w:val="23"/>
          <w:szCs w:val="23"/>
          <w:shd w:val="clear" w:color="auto" w:fill="FFFFFF"/>
        </w:rPr>
        <w:t>$X * $Y</w:t>
      </w:r>
      <w:r w:rsidRPr="00D51401">
        <w:rPr>
          <w:rFonts w:ascii="SourceHanSerifCN" w:hAnsi="SourceHanSerifCN"/>
          <w:sz w:val="23"/>
          <w:szCs w:val="23"/>
          <w:shd w:val="clear" w:color="auto" w:fill="FFFFFF"/>
        </w:rPr>
        <w:t>）和赋值语句（</w:t>
      </w:r>
      <w:r w:rsidRPr="00D51401">
        <w:rPr>
          <w:rFonts w:ascii="SourceHanSerifCN" w:hAnsi="SourceHanSerifCN"/>
          <w:sz w:val="23"/>
          <w:szCs w:val="23"/>
          <w:shd w:val="clear" w:color="auto" w:fill="FFFFFF"/>
        </w:rPr>
        <w:t>$N = $X * $Y</w:t>
      </w:r>
      <w:r w:rsidRPr="00D51401">
        <w:rPr>
          <w:rFonts w:ascii="SourceHanSerifCN" w:hAnsi="SourceHanSerifCN"/>
          <w:sz w:val="23"/>
          <w:szCs w:val="23"/>
          <w:shd w:val="clear" w:color="auto" w:fill="FFFFFF"/>
        </w:rPr>
        <w:t>），其中结果被用作内存分配或重新分配函数的参数。</w:t>
      </w:r>
      <w:r w:rsidRPr="00D51401">
        <w:rPr>
          <w:rFonts w:ascii="SourceHanSerifCN" w:hAnsi="SourceHanSerifCN" w:hint="eastAsia"/>
          <w:sz w:val="23"/>
          <w:szCs w:val="23"/>
          <w:shd w:val="clear" w:color="auto" w:fill="FFFFFF"/>
        </w:rPr>
        <w:t>这些规则强调了处理整数溢出和环绕漏洞的重要性，因为当所得值用于资源管理、执行控制、安全决策或内存操作（如分配和复制）时，可能会导致安全问题。</w:t>
      </w:r>
    </w:p>
    <w:p w14:paraId="49819BDF" w14:textId="2B899BB7" w:rsidR="00D51401" w:rsidRDefault="00D51401" w:rsidP="00A8424D">
      <w:pPr>
        <w:pStyle w:val="a4"/>
        <w:numPr>
          <w:ilvl w:val="0"/>
          <w:numId w:val="14"/>
        </w:numPr>
        <w:ind w:left="0" w:firstLineChars="0" w:firstLine="442"/>
        <w:rPr>
          <w:rFonts w:ascii="SourceHanSerifCN" w:hAnsi="SourceHanSerifCN"/>
          <w:sz w:val="23"/>
          <w:szCs w:val="23"/>
          <w:shd w:val="clear" w:color="auto" w:fill="FFFFFF"/>
        </w:rPr>
      </w:pPr>
      <w:r w:rsidRPr="00D51401">
        <w:rPr>
          <w:rFonts w:ascii="SourceHanSerifCN" w:hAnsi="SourceHanSerifCN"/>
          <w:sz w:val="23"/>
          <w:szCs w:val="23"/>
          <w:shd w:val="clear" w:color="auto" w:fill="FFFFFF"/>
        </w:rPr>
        <w:t>interestingapicalls</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分析涉及到查找代码中调用的可能存在安全问题的</w:t>
      </w:r>
      <w:r>
        <w:rPr>
          <w:rFonts w:ascii="SourceHanSerifCN" w:hAnsi="SourceHanSerifCN"/>
          <w:sz w:val="23"/>
          <w:szCs w:val="23"/>
          <w:shd w:val="clear" w:color="auto" w:fill="FFFFFF"/>
        </w:rPr>
        <w:t>API</w:t>
      </w:r>
      <w:r>
        <w:rPr>
          <w:rFonts w:ascii="SourceHanSerifCN" w:hAnsi="SourceHanSerifCN"/>
          <w:sz w:val="23"/>
          <w:szCs w:val="23"/>
          <w:shd w:val="clear" w:color="auto" w:fill="FFFFFF"/>
        </w:rPr>
        <w:t>函数</w:t>
      </w:r>
      <w:r>
        <w:rPr>
          <w:rFonts w:ascii="SourceHanSerifCN" w:hAnsi="SourceHanSerifCN" w:hint="eastAsia"/>
          <w:sz w:val="23"/>
          <w:szCs w:val="23"/>
          <w:shd w:val="clear" w:color="auto" w:fill="FFFFFF"/>
        </w:rPr>
        <w:t>。</w:t>
      </w:r>
    </w:p>
    <w:p w14:paraId="0F5F95FA" w14:textId="5ED1B9DF" w:rsidR="00D51401" w:rsidRDefault="00D51401" w:rsidP="00A8424D">
      <w:pPr>
        <w:pStyle w:val="a4"/>
        <w:numPr>
          <w:ilvl w:val="0"/>
          <w:numId w:val="14"/>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memoryaddressexposure</w:t>
      </w:r>
      <w:r>
        <w:rPr>
          <w:rFonts w:ascii="SourceHanSerifCN" w:hAnsi="SourceHanSerifCN" w:hint="eastAsia"/>
          <w:b/>
          <w:bCs/>
          <w:sz w:val="23"/>
          <w:szCs w:val="23"/>
          <w:shd w:val="clear" w:color="auto" w:fill="FFFFFF"/>
        </w:rPr>
        <w:t>：</w:t>
      </w:r>
      <w:r w:rsidRPr="00D51401">
        <w:rPr>
          <w:rFonts w:ascii="SourceHanSerifCN" w:hAnsi="SourceHanSerifCN" w:hint="eastAsia"/>
          <w:sz w:val="23"/>
          <w:szCs w:val="23"/>
          <w:shd w:val="clear" w:color="auto" w:fill="FFFFFF"/>
        </w:rPr>
        <w:t>分析软件中潜在的内存地址泄露漏洞。具体而言，它检查软件是否生成包含环境、用户或相关数据敏感信息的错误消息，这可能被利用来破解地址空间布局随机化（</w:t>
      </w:r>
      <w:r w:rsidRPr="00D51401">
        <w:rPr>
          <w:rFonts w:ascii="SourceHanSerifCN" w:hAnsi="SourceHanSerifCN"/>
          <w:sz w:val="23"/>
          <w:szCs w:val="23"/>
          <w:shd w:val="clear" w:color="auto" w:fill="FFFFFF"/>
        </w:rPr>
        <w:t>ASLR</w:t>
      </w:r>
      <w:r w:rsidRPr="00D51401">
        <w:rPr>
          <w:rFonts w:ascii="SourceHanSerifCN" w:hAnsi="SourceHanSerifCN"/>
          <w:sz w:val="23"/>
          <w:szCs w:val="23"/>
          <w:shd w:val="clear" w:color="auto" w:fill="FFFFFF"/>
        </w:rPr>
        <w:t>）。</w:t>
      </w:r>
    </w:p>
    <w:p w14:paraId="2B63256C" w14:textId="06F585B0" w:rsidR="00D51401" w:rsidRDefault="00D51401" w:rsidP="00A8424D">
      <w:pPr>
        <w:pStyle w:val="a4"/>
        <w:numPr>
          <w:ilvl w:val="0"/>
          <w:numId w:val="14"/>
        </w:numPr>
        <w:ind w:left="0" w:firstLineChars="0" w:firstLine="442"/>
        <w:rPr>
          <w:rFonts w:ascii="SourceHanSerifCN" w:hAnsi="SourceHanSerifCN"/>
          <w:sz w:val="23"/>
          <w:szCs w:val="23"/>
          <w:shd w:val="clear" w:color="auto" w:fill="FFFFFF"/>
        </w:rPr>
      </w:pPr>
      <w:r w:rsidRPr="00D51401">
        <w:rPr>
          <w:rFonts w:ascii="SourceHanSerifCN" w:hAnsi="SourceHanSerifCN"/>
          <w:sz w:val="23"/>
          <w:szCs w:val="23"/>
          <w:shd w:val="clear" w:color="auto" w:fill="FFFFFF"/>
        </w:rPr>
        <w:t>mismatchedmemorymanagement</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用于分析代码中可能存在的内存管理例程不匹配情况。当软件试图将内存资源返回给系统时，但调用的释放函数与最初用于分配该资源的函数不兼容时，就会触发此规则。内存管理函数不匹配可能导致严重后果，如代码执行、内存损坏或程序崩溃。后果的严重性和利用难度将取决于例程的实现和所管理的对象。</w:t>
      </w:r>
      <w:r w:rsidRPr="00D51401">
        <w:rPr>
          <w:rFonts w:ascii="SourceHanSerifCN" w:hAnsi="SourceHanSerifCN" w:hint="eastAsia"/>
          <w:sz w:val="23"/>
          <w:szCs w:val="23"/>
          <w:shd w:val="clear" w:color="auto" w:fill="FFFFFF"/>
        </w:rPr>
        <w:t>用于检测内存管理不匹配的模式涉及</w:t>
      </w:r>
      <w:r w:rsidRPr="00D51401">
        <w:rPr>
          <w:rFonts w:ascii="SourceHanSerifCN" w:hAnsi="SourceHanSerifCN"/>
          <w:sz w:val="23"/>
          <w:szCs w:val="23"/>
          <w:shd w:val="clear" w:color="auto" w:fill="FFFFFF"/>
        </w:rPr>
        <w:t>free</w:t>
      </w:r>
      <w:r w:rsidRPr="00D51401">
        <w:rPr>
          <w:rFonts w:ascii="SourceHanSerifCN" w:hAnsi="SourceHanSerifCN"/>
          <w:sz w:val="23"/>
          <w:szCs w:val="23"/>
          <w:shd w:val="clear" w:color="auto" w:fill="FFFFFF"/>
        </w:rPr>
        <w:t>函数。规则查找</w:t>
      </w:r>
      <w:r w:rsidRPr="00D51401">
        <w:rPr>
          <w:rFonts w:ascii="SourceHanSerifCN" w:hAnsi="SourceHanSerifCN"/>
          <w:sz w:val="23"/>
          <w:szCs w:val="23"/>
          <w:shd w:val="clear" w:color="auto" w:fill="FFFFFF"/>
        </w:rPr>
        <w:t>free($PTR)</w:t>
      </w:r>
      <w:r w:rsidRPr="00D51401">
        <w:rPr>
          <w:rFonts w:ascii="SourceHanSerifCN" w:hAnsi="SourceHanSerifCN"/>
          <w:sz w:val="23"/>
          <w:szCs w:val="23"/>
          <w:shd w:val="clear" w:color="auto" w:fill="FFFFFF"/>
        </w:rPr>
        <w:t>的实例，但排除了使用</w:t>
      </w:r>
      <w:r w:rsidRPr="00D51401">
        <w:rPr>
          <w:rFonts w:ascii="SourceHanSerifCN" w:hAnsi="SourceHanSerifCN"/>
          <w:sz w:val="23"/>
          <w:szCs w:val="23"/>
          <w:shd w:val="clear" w:color="auto" w:fill="FFFFFF"/>
        </w:rPr>
        <w:t>malloc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calloc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realloc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strdup</w:t>
      </w:r>
      <w:r w:rsidRPr="00D51401">
        <w:rPr>
          <w:rFonts w:ascii="SourceHanSerifCN" w:hAnsi="SourceHanSerifCN"/>
          <w:sz w:val="23"/>
          <w:szCs w:val="23"/>
          <w:shd w:val="clear" w:color="auto" w:fill="FFFFFF"/>
        </w:rPr>
        <w:t>或</w:t>
      </w:r>
      <w:r w:rsidRPr="00D51401">
        <w:rPr>
          <w:rFonts w:ascii="SourceHanSerifCN" w:hAnsi="SourceHanSerifCN"/>
          <w:sz w:val="23"/>
          <w:szCs w:val="23"/>
          <w:shd w:val="clear" w:color="auto" w:fill="FFFFFF"/>
        </w:rPr>
        <w:t>strndup</w:t>
      </w:r>
      <w:r w:rsidRPr="00D51401">
        <w:rPr>
          <w:rFonts w:ascii="SourceHanSerifCN" w:hAnsi="SourceHanSerifCN"/>
          <w:sz w:val="23"/>
          <w:szCs w:val="23"/>
          <w:shd w:val="clear" w:color="auto" w:fill="FFFFFF"/>
        </w:rPr>
        <w:t>等函数分配的指针</w:t>
      </w:r>
      <w:r w:rsidRPr="00D51401">
        <w:rPr>
          <w:rFonts w:ascii="SourceHanSerifCN" w:hAnsi="SourceHanSerifCN"/>
          <w:sz w:val="23"/>
          <w:szCs w:val="23"/>
          <w:shd w:val="clear" w:color="auto" w:fill="FFFFFF"/>
        </w:rPr>
        <w:t>$PTR</w:t>
      </w:r>
      <w:r w:rsidRPr="00D51401">
        <w:rPr>
          <w:rFonts w:ascii="SourceHanSerifCN" w:hAnsi="SourceHanSerifCN"/>
          <w:sz w:val="23"/>
          <w:szCs w:val="23"/>
          <w:shd w:val="clear" w:color="auto" w:fill="FFFFFF"/>
        </w:rPr>
        <w:t>的情况。还处理了在释放之前将指针显式转换为</w:t>
      </w:r>
      <w:r w:rsidRPr="00D51401">
        <w:rPr>
          <w:rFonts w:ascii="SourceHanSerifCN" w:hAnsi="SourceHanSerifCN"/>
          <w:sz w:val="23"/>
          <w:szCs w:val="23"/>
          <w:shd w:val="clear" w:color="auto" w:fill="FFFFFF"/>
        </w:rPr>
        <w:t>$CAST</w:t>
      </w:r>
      <w:r w:rsidRPr="00D51401">
        <w:rPr>
          <w:rFonts w:ascii="SourceHanSerifCN" w:hAnsi="SourceHanSerifCN"/>
          <w:sz w:val="23"/>
          <w:szCs w:val="23"/>
          <w:shd w:val="clear" w:color="auto" w:fill="FFFFFF"/>
        </w:rPr>
        <w:t>的情况。</w:t>
      </w:r>
    </w:p>
    <w:p w14:paraId="275840AE" w14:textId="133C4058" w:rsidR="00D51401" w:rsidRDefault="00D51401" w:rsidP="00A8424D">
      <w:pPr>
        <w:pStyle w:val="a4"/>
        <w:numPr>
          <w:ilvl w:val="0"/>
          <w:numId w:val="14"/>
        </w:numPr>
        <w:ind w:left="0" w:firstLineChars="0" w:firstLine="442"/>
        <w:rPr>
          <w:rFonts w:ascii="SourceHanSerifCN" w:hAnsi="SourceHanSerifCN"/>
          <w:b/>
          <w:bCs/>
          <w:sz w:val="23"/>
          <w:szCs w:val="23"/>
          <w:shd w:val="clear" w:color="auto" w:fill="FFFFFF"/>
        </w:rPr>
      </w:pPr>
      <w:r>
        <w:rPr>
          <w:rFonts w:ascii="SourceHanSerifCN" w:hAnsi="SourceHanSerifCN"/>
          <w:b/>
          <w:bCs/>
          <w:sz w:val="23"/>
          <w:szCs w:val="23"/>
          <w:shd w:val="clear" w:color="auto" w:fill="FFFFFF"/>
        </w:rPr>
        <w:t>mismatchedmemorymanagementcpp</w:t>
      </w:r>
      <w:r>
        <w:rPr>
          <w:rFonts w:ascii="SourceHanSerifCN" w:hAnsi="SourceHanSerifCN" w:hint="eastAsia"/>
          <w:b/>
          <w:bCs/>
          <w:sz w:val="23"/>
          <w:szCs w:val="23"/>
          <w:shd w:val="clear" w:color="auto" w:fill="FFFFFF"/>
        </w:rPr>
        <w:t>：</w:t>
      </w:r>
    </w:p>
    <w:p w14:paraId="108493D6" w14:textId="73E806C2" w:rsidR="00D51401" w:rsidRPr="00D51401" w:rsidRDefault="00D51401" w:rsidP="00A8424D">
      <w:pPr>
        <w:pStyle w:val="a4"/>
        <w:numPr>
          <w:ilvl w:val="0"/>
          <w:numId w:val="15"/>
        </w:numPr>
        <w:ind w:left="0" w:firstLineChars="0" w:firstLine="442"/>
        <w:rPr>
          <w:rFonts w:ascii="SourceHanSerifCN" w:hAnsi="SourceHanSerifCN"/>
          <w:sz w:val="23"/>
          <w:szCs w:val="23"/>
          <w:shd w:val="clear" w:color="auto" w:fill="FFFFFF"/>
        </w:rPr>
      </w:pPr>
      <w:r w:rsidRPr="00D51401">
        <w:rPr>
          <w:rFonts w:ascii="SourceHanSerifCN" w:hAnsi="SourceHanSerifCN" w:hint="eastAsia"/>
          <w:sz w:val="23"/>
          <w:szCs w:val="23"/>
          <w:shd w:val="clear" w:color="auto" w:fill="FFFFFF"/>
        </w:rPr>
        <w:t>在</w:t>
      </w:r>
      <w:r w:rsidRPr="00D51401">
        <w:rPr>
          <w:rFonts w:ascii="SourceHanSerifCN" w:hAnsi="SourceHanSerifCN"/>
          <w:sz w:val="23"/>
          <w:szCs w:val="23"/>
          <w:shd w:val="clear" w:color="auto" w:fill="FFFFFF"/>
        </w:rPr>
        <w:t xml:space="preserve"> bad1() </w:t>
      </w:r>
      <w:r w:rsidRPr="00D51401">
        <w:rPr>
          <w:rFonts w:ascii="SourceHanSerifCN" w:hAnsi="SourceHanSerifCN"/>
          <w:sz w:val="23"/>
          <w:szCs w:val="23"/>
          <w:shd w:val="clear" w:color="auto" w:fill="FFFFFF"/>
        </w:rPr>
        <w:t>函数中，存在不匹配的内存管理问题。</w:t>
      </w:r>
      <w:r w:rsidRPr="00D51401">
        <w:rPr>
          <w:rFonts w:ascii="SourceHanSerifCN" w:hAnsi="SourceHanSerifCN"/>
          <w:sz w:val="23"/>
          <w:szCs w:val="23"/>
          <w:shd w:val="clear" w:color="auto" w:fill="FFFFFF"/>
        </w:rPr>
        <w:t xml:space="preserve">ptr </w:t>
      </w:r>
      <w:r w:rsidRPr="00D51401">
        <w:rPr>
          <w:rFonts w:ascii="SourceHanSerifCN" w:hAnsi="SourceHanSerifCN"/>
          <w:sz w:val="23"/>
          <w:szCs w:val="23"/>
          <w:shd w:val="clear" w:color="auto" w:fill="FFFFFF"/>
        </w:rPr>
        <w:t>对象是使用</w:t>
      </w:r>
      <w:r w:rsidRPr="00D51401">
        <w:rPr>
          <w:rFonts w:ascii="SourceHanSerifCN" w:hAnsi="SourceHanSerifCN"/>
          <w:sz w:val="23"/>
          <w:szCs w:val="23"/>
          <w:shd w:val="clear" w:color="auto" w:fill="FFFFFF"/>
        </w:rPr>
        <w:t xml:space="preserve"> new </w:t>
      </w:r>
      <w:r w:rsidRPr="00D51401">
        <w:rPr>
          <w:rFonts w:ascii="SourceHanSerifCN" w:hAnsi="SourceHanSerifCN"/>
          <w:sz w:val="23"/>
          <w:szCs w:val="23"/>
          <w:shd w:val="clear" w:color="auto" w:fill="FFFFFF"/>
        </w:rPr>
        <w:t>进行分配的，但是却使用</w:t>
      </w:r>
      <w:r w:rsidRPr="00D51401">
        <w:rPr>
          <w:rFonts w:ascii="SourceHanSerifCN" w:hAnsi="SourceHanSerifCN"/>
          <w:sz w:val="23"/>
          <w:szCs w:val="23"/>
          <w:shd w:val="clear" w:color="auto" w:fill="FFFFFF"/>
        </w:rPr>
        <w:t xml:space="preserve"> free </w:t>
      </w:r>
      <w:r w:rsidRPr="00D51401">
        <w:rPr>
          <w:rFonts w:ascii="SourceHanSerifCN" w:hAnsi="SourceHanSerifCN"/>
          <w:sz w:val="23"/>
          <w:szCs w:val="23"/>
          <w:shd w:val="clear" w:color="auto" w:fill="FFFFFF"/>
        </w:rPr>
        <w:t>进行释放。在</w:t>
      </w:r>
      <w:r w:rsidRPr="00D51401">
        <w:rPr>
          <w:rFonts w:ascii="SourceHanSerifCN" w:hAnsi="SourceHanSerifCN"/>
          <w:sz w:val="23"/>
          <w:szCs w:val="23"/>
          <w:shd w:val="clear" w:color="auto" w:fill="FFFFFF"/>
        </w:rPr>
        <w:t xml:space="preserve"> C++ </w:t>
      </w:r>
      <w:r w:rsidRPr="00D51401">
        <w:rPr>
          <w:rFonts w:ascii="SourceHanSerifCN" w:hAnsi="SourceHanSerifCN"/>
          <w:sz w:val="23"/>
          <w:szCs w:val="23"/>
          <w:shd w:val="clear" w:color="auto" w:fill="FFFFFF"/>
        </w:rPr>
        <w:t>中，释放使用</w:t>
      </w:r>
      <w:r w:rsidRPr="00D51401">
        <w:rPr>
          <w:rFonts w:ascii="SourceHanSerifCN" w:hAnsi="SourceHanSerifCN"/>
          <w:sz w:val="23"/>
          <w:szCs w:val="23"/>
          <w:shd w:val="clear" w:color="auto" w:fill="FFFFFF"/>
        </w:rPr>
        <w:t xml:space="preserve"> new </w:t>
      </w:r>
      <w:r w:rsidRPr="00D51401">
        <w:rPr>
          <w:rFonts w:ascii="SourceHanSerifCN" w:hAnsi="SourceHanSerifCN"/>
          <w:sz w:val="23"/>
          <w:szCs w:val="23"/>
          <w:shd w:val="clear" w:color="auto" w:fill="FFFFFF"/>
        </w:rPr>
        <w:t>分配的内存的正确方式是使用</w:t>
      </w:r>
      <w:r w:rsidRPr="00D51401">
        <w:rPr>
          <w:rFonts w:ascii="SourceHanSerifCN" w:hAnsi="SourceHanSerifCN"/>
          <w:sz w:val="23"/>
          <w:szCs w:val="23"/>
          <w:shd w:val="clear" w:color="auto" w:fill="FFFFFF"/>
        </w:rPr>
        <w:t xml:space="preserve"> delete</w:t>
      </w:r>
      <w:r w:rsidRPr="00D51401">
        <w:rPr>
          <w:rFonts w:ascii="SourceHanSerifCN" w:hAnsi="SourceHanSerifCN"/>
          <w:sz w:val="23"/>
          <w:szCs w:val="23"/>
          <w:shd w:val="clear" w:color="auto" w:fill="FFFFFF"/>
        </w:rPr>
        <w:t>，而不是</w:t>
      </w:r>
      <w:r w:rsidRPr="00D51401">
        <w:rPr>
          <w:rFonts w:ascii="SourceHanSerifCN" w:hAnsi="SourceHanSerifCN"/>
          <w:sz w:val="23"/>
          <w:szCs w:val="23"/>
          <w:shd w:val="clear" w:color="auto" w:fill="FFFFFF"/>
        </w:rPr>
        <w:t xml:space="preserve"> free</w:t>
      </w:r>
      <w:r w:rsidRPr="00D51401">
        <w:rPr>
          <w:rFonts w:ascii="SourceHanSerifCN" w:hAnsi="SourceHanSerifCN"/>
          <w:sz w:val="23"/>
          <w:szCs w:val="23"/>
          <w:shd w:val="clear" w:color="auto" w:fill="FFFFFF"/>
        </w:rPr>
        <w:t>。因此，正确的做法是将</w:t>
      </w:r>
      <w:r w:rsidRPr="00D51401">
        <w:rPr>
          <w:rFonts w:ascii="SourceHanSerifCN" w:hAnsi="SourceHanSerifCN"/>
          <w:sz w:val="23"/>
          <w:szCs w:val="23"/>
          <w:shd w:val="clear" w:color="auto" w:fill="FFFFFF"/>
        </w:rPr>
        <w:t xml:space="preserve"> free(ptr) </w:t>
      </w:r>
      <w:r w:rsidRPr="00D51401">
        <w:rPr>
          <w:rFonts w:ascii="SourceHanSerifCN" w:hAnsi="SourceHanSerifCN"/>
          <w:sz w:val="23"/>
          <w:szCs w:val="23"/>
          <w:shd w:val="clear" w:color="auto" w:fill="FFFFFF"/>
        </w:rPr>
        <w:t>替换为</w:t>
      </w:r>
      <w:r w:rsidRPr="00D51401">
        <w:rPr>
          <w:rFonts w:ascii="SourceHanSerifCN" w:hAnsi="SourceHanSerifCN"/>
          <w:sz w:val="23"/>
          <w:szCs w:val="23"/>
          <w:shd w:val="clear" w:color="auto" w:fill="FFFFFF"/>
        </w:rPr>
        <w:t xml:space="preserve"> delete ptr</w:t>
      </w:r>
      <w:r w:rsidRPr="00D51401">
        <w:rPr>
          <w:rFonts w:ascii="SourceHanSerifCN" w:hAnsi="SourceHanSerifCN"/>
          <w:sz w:val="23"/>
          <w:szCs w:val="23"/>
          <w:shd w:val="clear" w:color="auto" w:fill="FFFFFF"/>
        </w:rPr>
        <w:t>。</w:t>
      </w:r>
    </w:p>
    <w:p w14:paraId="492837C2" w14:textId="77777777" w:rsidR="00D51401" w:rsidRPr="00D51401" w:rsidRDefault="00D51401" w:rsidP="00A8424D">
      <w:pPr>
        <w:pStyle w:val="a4"/>
        <w:numPr>
          <w:ilvl w:val="0"/>
          <w:numId w:val="15"/>
        </w:numPr>
        <w:ind w:left="0" w:firstLineChars="0" w:firstLine="442"/>
        <w:rPr>
          <w:rFonts w:ascii="SourceHanSerifCN" w:hAnsi="SourceHanSerifCN"/>
          <w:sz w:val="23"/>
          <w:szCs w:val="23"/>
          <w:shd w:val="clear" w:color="auto" w:fill="FFFFFF"/>
        </w:rPr>
      </w:pPr>
      <w:r w:rsidRPr="00D51401">
        <w:rPr>
          <w:rFonts w:ascii="SourceHanSerifCN" w:hAnsi="SourceHanSerifCN" w:hint="eastAsia"/>
          <w:sz w:val="23"/>
          <w:szCs w:val="23"/>
          <w:shd w:val="clear" w:color="auto" w:fill="FFFFFF"/>
        </w:rPr>
        <w:t>在</w:t>
      </w:r>
      <w:r w:rsidRPr="00D51401">
        <w:rPr>
          <w:rFonts w:ascii="SourceHanSerifCN" w:hAnsi="SourceHanSerifCN"/>
          <w:sz w:val="23"/>
          <w:szCs w:val="23"/>
          <w:shd w:val="clear" w:color="auto" w:fill="FFFFFF"/>
        </w:rPr>
        <w:t xml:space="preserve"> bad2() </w:t>
      </w:r>
      <w:r w:rsidRPr="00D51401">
        <w:rPr>
          <w:rFonts w:ascii="SourceHanSerifCN" w:hAnsi="SourceHanSerifCN"/>
          <w:sz w:val="23"/>
          <w:szCs w:val="23"/>
          <w:shd w:val="clear" w:color="auto" w:fill="FFFFFF"/>
        </w:rPr>
        <w:t>函数中，存在另一个不匹配的内存管理问题。</w:t>
      </w:r>
      <w:r w:rsidRPr="00D51401">
        <w:rPr>
          <w:rFonts w:ascii="SourceHanSerifCN" w:hAnsi="SourceHanSerifCN"/>
          <w:sz w:val="23"/>
          <w:szCs w:val="23"/>
          <w:shd w:val="clear" w:color="auto" w:fill="FFFFFF"/>
        </w:rPr>
        <w:t xml:space="preserve">ptr </w:t>
      </w:r>
      <w:r w:rsidRPr="00D51401">
        <w:rPr>
          <w:rFonts w:ascii="SourceHanSerifCN" w:hAnsi="SourceHanSerifCN"/>
          <w:sz w:val="23"/>
          <w:szCs w:val="23"/>
          <w:shd w:val="clear" w:color="auto" w:fill="FFFFFF"/>
        </w:rPr>
        <w:t>指针是使用</w:t>
      </w:r>
      <w:r w:rsidRPr="00D51401">
        <w:rPr>
          <w:rFonts w:ascii="SourceHanSerifCN" w:hAnsi="SourceHanSerifCN"/>
          <w:sz w:val="23"/>
          <w:szCs w:val="23"/>
          <w:shd w:val="clear" w:color="auto" w:fill="FFFFFF"/>
        </w:rPr>
        <w:t xml:space="preserve"> malloc </w:t>
      </w:r>
      <w:r w:rsidRPr="00D51401">
        <w:rPr>
          <w:rFonts w:ascii="SourceHanSerifCN" w:hAnsi="SourceHanSerifCN"/>
          <w:sz w:val="23"/>
          <w:szCs w:val="23"/>
          <w:shd w:val="clear" w:color="auto" w:fill="FFFFFF"/>
        </w:rPr>
        <w:t>进行分配的，但是却使用</w:t>
      </w:r>
      <w:r w:rsidRPr="00D51401">
        <w:rPr>
          <w:rFonts w:ascii="SourceHanSerifCN" w:hAnsi="SourceHanSerifCN"/>
          <w:sz w:val="23"/>
          <w:szCs w:val="23"/>
          <w:shd w:val="clear" w:color="auto" w:fill="FFFFFF"/>
        </w:rPr>
        <w:t xml:space="preserve"> delete </w:t>
      </w:r>
      <w:r w:rsidRPr="00D51401">
        <w:rPr>
          <w:rFonts w:ascii="SourceHanSerifCN" w:hAnsi="SourceHanSerifCN"/>
          <w:sz w:val="23"/>
          <w:szCs w:val="23"/>
          <w:shd w:val="clear" w:color="auto" w:fill="FFFFFF"/>
        </w:rPr>
        <w:t>进行释放。在</w:t>
      </w:r>
      <w:r w:rsidRPr="00D51401">
        <w:rPr>
          <w:rFonts w:ascii="SourceHanSerifCN" w:hAnsi="SourceHanSerifCN"/>
          <w:sz w:val="23"/>
          <w:szCs w:val="23"/>
          <w:shd w:val="clear" w:color="auto" w:fill="FFFFFF"/>
        </w:rPr>
        <w:t xml:space="preserve"> C++ </w:t>
      </w:r>
      <w:r w:rsidRPr="00D51401">
        <w:rPr>
          <w:rFonts w:ascii="SourceHanSerifCN" w:hAnsi="SourceHanSerifCN"/>
          <w:sz w:val="23"/>
          <w:szCs w:val="23"/>
          <w:shd w:val="clear" w:color="auto" w:fill="FFFFFF"/>
        </w:rPr>
        <w:t>中，使用</w:t>
      </w:r>
      <w:r w:rsidRPr="00D51401">
        <w:rPr>
          <w:rFonts w:ascii="SourceHanSerifCN" w:hAnsi="SourceHanSerifCN"/>
          <w:sz w:val="23"/>
          <w:szCs w:val="23"/>
          <w:shd w:val="clear" w:color="auto" w:fill="FFFFFF"/>
        </w:rPr>
        <w:t xml:space="preserve"> malloc </w:t>
      </w:r>
      <w:r w:rsidRPr="00D51401">
        <w:rPr>
          <w:rFonts w:ascii="SourceHanSerifCN" w:hAnsi="SourceHanSerifCN"/>
          <w:sz w:val="23"/>
          <w:szCs w:val="23"/>
          <w:shd w:val="clear" w:color="auto" w:fill="FFFFFF"/>
        </w:rPr>
        <w:t>分配的内存应该使用</w:t>
      </w:r>
      <w:r w:rsidRPr="00D51401">
        <w:rPr>
          <w:rFonts w:ascii="SourceHanSerifCN" w:hAnsi="SourceHanSerifCN"/>
          <w:sz w:val="23"/>
          <w:szCs w:val="23"/>
          <w:shd w:val="clear" w:color="auto" w:fill="FFFFFF"/>
        </w:rPr>
        <w:t xml:space="preserve"> free </w:t>
      </w:r>
      <w:r w:rsidRPr="00D51401">
        <w:rPr>
          <w:rFonts w:ascii="SourceHanSerifCN" w:hAnsi="SourceHanSerifCN"/>
          <w:sz w:val="23"/>
          <w:szCs w:val="23"/>
          <w:shd w:val="clear" w:color="auto" w:fill="FFFFFF"/>
        </w:rPr>
        <w:t>进行释放，而不是</w:t>
      </w:r>
      <w:r w:rsidRPr="00D51401">
        <w:rPr>
          <w:rFonts w:ascii="SourceHanSerifCN" w:hAnsi="SourceHanSerifCN"/>
          <w:sz w:val="23"/>
          <w:szCs w:val="23"/>
          <w:shd w:val="clear" w:color="auto" w:fill="FFFFFF"/>
        </w:rPr>
        <w:t xml:space="preserve"> delete</w:t>
      </w:r>
      <w:r w:rsidRPr="00D51401">
        <w:rPr>
          <w:rFonts w:ascii="SourceHanSerifCN" w:hAnsi="SourceHanSerifCN"/>
          <w:sz w:val="23"/>
          <w:szCs w:val="23"/>
          <w:shd w:val="clear" w:color="auto" w:fill="FFFFFF"/>
        </w:rPr>
        <w:t>。因此，正确的做法是将</w:t>
      </w:r>
      <w:r w:rsidRPr="00D51401">
        <w:rPr>
          <w:rFonts w:ascii="SourceHanSerifCN" w:hAnsi="SourceHanSerifCN"/>
          <w:sz w:val="23"/>
          <w:szCs w:val="23"/>
          <w:shd w:val="clear" w:color="auto" w:fill="FFFFFF"/>
        </w:rPr>
        <w:t xml:space="preserve"> delete ptr </w:t>
      </w:r>
      <w:r w:rsidRPr="00D51401">
        <w:rPr>
          <w:rFonts w:ascii="SourceHanSerifCN" w:hAnsi="SourceHanSerifCN"/>
          <w:sz w:val="23"/>
          <w:szCs w:val="23"/>
          <w:shd w:val="clear" w:color="auto" w:fill="FFFFFF"/>
        </w:rPr>
        <w:t>替换为</w:t>
      </w:r>
      <w:r w:rsidRPr="00D51401">
        <w:rPr>
          <w:rFonts w:ascii="SourceHanSerifCN" w:hAnsi="SourceHanSerifCN"/>
          <w:sz w:val="23"/>
          <w:szCs w:val="23"/>
          <w:shd w:val="clear" w:color="auto" w:fill="FFFFFF"/>
        </w:rPr>
        <w:t xml:space="preserve"> free(ptr)</w:t>
      </w:r>
      <w:r w:rsidRPr="00D51401">
        <w:rPr>
          <w:rFonts w:ascii="SourceHanSerifCN" w:hAnsi="SourceHanSerifCN"/>
          <w:sz w:val="23"/>
          <w:szCs w:val="23"/>
          <w:shd w:val="clear" w:color="auto" w:fill="FFFFFF"/>
        </w:rPr>
        <w:t>。</w:t>
      </w:r>
    </w:p>
    <w:p w14:paraId="26EFDE1A" w14:textId="77777777" w:rsidR="00D51401" w:rsidRPr="00D51401" w:rsidRDefault="00D51401" w:rsidP="00A8424D">
      <w:pPr>
        <w:pStyle w:val="a4"/>
        <w:numPr>
          <w:ilvl w:val="0"/>
          <w:numId w:val="15"/>
        </w:numPr>
        <w:ind w:left="0" w:firstLineChars="0" w:firstLine="442"/>
        <w:rPr>
          <w:rFonts w:ascii="SourceHanSerifCN" w:hAnsi="SourceHanSerifCN"/>
          <w:sz w:val="23"/>
          <w:szCs w:val="23"/>
          <w:shd w:val="clear" w:color="auto" w:fill="FFFFFF"/>
        </w:rPr>
      </w:pPr>
      <w:r w:rsidRPr="00D51401">
        <w:rPr>
          <w:rFonts w:ascii="SourceHanSerifCN" w:hAnsi="SourceHanSerifCN" w:hint="eastAsia"/>
          <w:sz w:val="23"/>
          <w:szCs w:val="23"/>
          <w:shd w:val="clear" w:color="auto" w:fill="FFFFFF"/>
        </w:rPr>
        <w:t>在</w:t>
      </w:r>
      <w:r w:rsidRPr="00D51401">
        <w:rPr>
          <w:rFonts w:ascii="SourceHanSerifCN" w:hAnsi="SourceHanSerifCN"/>
          <w:sz w:val="23"/>
          <w:szCs w:val="23"/>
          <w:shd w:val="clear" w:color="auto" w:fill="FFFFFF"/>
        </w:rPr>
        <w:t xml:space="preserve"> bad3() </w:t>
      </w:r>
      <w:r w:rsidRPr="00D51401">
        <w:rPr>
          <w:rFonts w:ascii="SourceHanSerifCN" w:hAnsi="SourceHanSerifCN"/>
          <w:sz w:val="23"/>
          <w:szCs w:val="23"/>
          <w:shd w:val="clear" w:color="auto" w:fill="FFFFFF"/>
        </w:rPr>
        <w:t>函数中，存在潜在的不匹配的内存管理问题。根据</w:t>
      </w:r>
      <w:r w:rsidRPr="00D51401">
        <w:rPr>
          <w:rFonts w:ascii="SourceHanSerifCN" w:hAnsi="SourceHanSerifCN"/>
          <w:sz w:val="23"/>
          <w:szCs w:val="23"/>
          <w:shd w:val="clear" w:color="auto" w:fill="FFFFFF"/>
        </w:rPr>
        <w:t xml:space="preserve"> heap </w:t>
      </w:r>
      <w:r w:rsidRPr="00D51401">
        <w:rPr>
          <w:rFonts w:ascii="SourceHanSerifCN" w:hAnsi="SourceHanSerifCN"/>
          <w:sz w:val="23"/>
          <w:szCs w:val="23"/>
          <w:shd w:val="clear" w:color="auto" w:fill="FFFFFF"/>
        </w:rPr>
        <w:t>参数的值，</w:t>
      </w:r>
      <w:r w:rsidRPr="00D51401">
        <w:rPr>
          <w:rFonts w:ascii="SourceHanSerifCN" w:hAnsi="SourceHanSerifCN"/>
          <w:sz w:val="23"/>
          <w:szCs w:val="23"/>
          <w:shd w:val="clear" w:color="auto" w:fill="FFFFFF"/>
        </w:rPr>
        <w:t xml:space="preserve">p </w:t>
      </w:r>
      <w:r w:rsidRPr="00D51401">
        <w:rPr>
          <w:rFonts w:ascii="SourceHanSerifCN" w:hAnsi="SourceHanSerifCN"/>
          <w:sz w:val="23"/>
          <w:szCs w:val="23"/>
          <w:shd w:val="clear" w:color="auto" w:fill="FFFFFF"/>
        </w:rPr>
        <w:t>指针可以指向一个局部数组或者是使用</w:t>
      </w:r>
      <w:r w:rsidRPr="00D51401">
        <w:rPr>
          <w:rFonts w:ascii="SourceHanSerifCN" w:hAnsi="SourceHanSerifCN"/>
          <w:sz w:val="23"/>
          <w:szCs w:val="23"/>
          <w:shd w:val="clear" w:color="auto" w:fill="FFFFFF"/>
        </w:rPr>
        <w:t xml:space="preserve"> new </w:t>
      </w:r>
      <w:r w:rsidRPr="00D51401">
        <w:rPr>
          <w:rFonts w:ascii="SourceHanSerifCN" w:hAnsi="SourceHanSerifCN"/>
          <w:sz w:val="23"/>
          <w:szCs w:val="23"/>
          <w:shd w:val="clear" w:color="auto" w:fill="FFFFFF"/>
        </w:rPr>
        <w:t>动态分配的数组。如果</w:t>
      </w:r>
      <w:r w:rsidRPr="00D51401">
        <w:rPr>
          <w:rFonts w:ascii="SourceHanSerifCN" w:hAnsi="SourceHanSerifCN"/>
          <w:sz w:val="23"/>
          <w:szCs w:val="23"/>
          <w:shd w:val="clear" w:color="auto" w:fill="FFFFFF"/>
        </w:rPr>
        <w:t xml:space="preserve"> heap </w:t>
      </w:r>
      <w:r w:rsidRPr="00D51401">
        <w:rPr>
          <w:rFonts w:ascii="SourceHanSerifCN" w:hAnsi="SourceHanSerifCN"/>
          <w:sz w:val="23"/>
          <w:szCs w:val="23"/>
          <w:shd w:val="clear" w:color="auto" w:fill="FFFFFF"/>
        </w:rPr>
        <w:t>为</w:t>
      </w:r>
      <w:r w:rsidRPr="00D51401">
        <w:rPr>
          <w:rFonts w:ascii="SourceHanSerifCN" w:hAnsi="SourceHanSerifCN"/>
          <w:sz w:val="23"/>
          <w:szCs w:val="23"/>
          <w:shd w:val="clear" w:color="auto" w:fill="FFFFFF"/>
        </w:rPr>
        <w:t xml:space="preserve"> true</w:t>
      </w:r>
      <w:r w:rsidRPr="00D51401">
        <w:rPr>
          <w:rFonts w:ascii="SourceHanSerifCN" w:hAnsi="SourceHanSerifCN"/>
          <w:sz w:val="23"/>
          <w:szCs w:val="23"/>
          <w:shd w:val="clear" w:color="auto" w:fill="FFFFFF"/>
        </w:rPr>
        <w:t>，则</w:t>
      </w:r>
      <w:r w:rsidRPr="00D51401">
        <w:rPr>
          <w:rFonts w:ascii="SourceHanSerifCN" w:hAnsi="SourceHanSerifCN"/>
          <w:sz w:val="23"/>
          <w:szCs w:val="23"/>
          <w:shd w:val="clear" w:color="auto" w:fill="FFFFFF"/>
        </w:rPr>
        <w:t xml:space="preserve"> p </w:t>
      </w:r>
      <w:r w:rsidRPr="00D51401">
        <w:rPr>
          <w:rFonts w:ascii="SourceHanSerifCN" w:hAnsi="SourceHanSerifCN"/>
          <w:sz w:val="23"/>
          <w:szCs w:val="23"/>
          <w:shd w:val="clear" w:color="auto" w:fill="FFFFFF"/>
        </w:rPr>
        <w:t>被赋值为动态分配数组的地址。然而，在释放内存时，无论内存是在堆上分配还是在栈上分配，都使用了</w:t>
      </w:r>
      <w:r w:rsidRPr="00D51401">
        <w:rPr>
          <w:rFonts w:ascii="SourceHanSerifCN" w:hAnsi="SourceHanSerifCN"/>
          <w:sz w:val="23"/>
          <w:szCs w:val="23"/>
          <w:shd w:val="clear" w:color="auto" w:fill="FFFFFF"/>
        </w:rPr>
        <w:t xml:space="preserve"> delete[]</w:t>
      </w:r>
      <w:r w:rsidRPr="00D51401">
        <w:rPr>
          <w:rFonts w:ascii="SourceHanSerifCN" w:hAnsi="SourceHanSerifCN"/>
          <w:sz w:val="23"/>
          <w:szCs w:val="23"/>
          <w:shd w:val="clear" w:color="auto" w:fill="FFFFFF"/>
        </w:rPr>
        <w:t>。这可能导致未定义的行为。为了解决这个问题，您可以始终在使用</w:t>
      </w:r>
      <w:r w:rsidRPr="00D51401">
        <w:rPr>
          <w:rFonts w:ascii="SourceHanSerifCN" w:hAnsi="SourceHanSerifCN"/>
          <w:sz w:val="23"/>
          <w:szCs w:val="23"/>
          <w:shd w:val="clear" w:color="auto" w:fill="FFFFFF"/>
        </w:rPr>
        <w:t xml:space="preserve"> new[] </w:t>
      </w:r>
      <w:r w:rsidRPr="00D51401">
        <w:rPr>
          <w:rFonts w:ascii="SourceHanSerifCN" w:hAnsi="SourceHanSerifCN"/>
          <w:sz w:val="23"/>
          <w:szCs w:val="23"/>
          <w:shd w:val="clear" w:color="auto" w:fill="FFFFFF"/>
        </w:rPr>
        <w:t>进行分配时使用</w:t>
      </w:r>
      <w:r w:rsidRPr="00D51401">
        <w:rPr>
          <w:rFonts w:ascii="SourceHanSerifCN" w:hAnsi="SourceHanSerifCN"/>
          <w:sz w:val="23"/>
          <w:szCs w:val="23"/>
          <w:shd w:val="clear" w:color="auto" w:fill="FFFFFF"/>
        </w:rPr>
        <w:t xml:space="preserve"> delete[]</w:t>
      </w:r>
      <w:r w:rsidRPr="00D51401">
        <w:rPr>
          <w:rFonts w:ascii="SourceHanSerifCN" w:hAnsi="SourceHanSerifCN"/>
          <w:sz w:val="23"/>
          <w:szCs w:val="23"/>
          <w:shd w:val="clear" w:color="auto" w:fill="FFFFFF"/>
        </w:rPr>
        <w:t>，或者对于使用</w:t>
      </w:r>
      <w:r w:rsidRPr="00D51401">
        <w:rPr>
          <w:rFonts w:ascii="SourceHanSerifCN" w:hAnsi="SourceHanSerifCN"/>
          <w:sz w:val="23"/>
          <w:szCs w:val="23"/>
          <w:shd w:val="clear" w:color="auto" w:fill="FFFFFF"/>
        </w:rPr>
        <w:t xml:space="preserve"> new </w:t>
      </w:r>
      <w:r w:rsidRPr="00D51401">
        <w:rPr>
          <w:rFonts w:ascii="SourceHanSerifCN" w:hAnsi="SourceHanSerifCN"/>
          <w:sz w:val="23"/>
          <w:szCs w:val="23"/>
          <w:shd w:val="clear" w:color="auto" w:fill="FFFFFF"/>
        </w:rPr>
        <w:t>或者从栈上分配的内存，使用</w:t>
      </w:r>
      <w:r w:rsidRPr="00D51401">
        <w:rPr>
          <w:rFonts w:ascii="SourceHanSerifCN" w:hAnsi="SourceHanSerifCN"/>
          <w:sz w:val="23"/>
          <w:szCs w:val="23"/>
          <w:shd w:val="clear" w:color="auto" w:fill="FFFFFF"/>
        </w:rPr>
        <w:t xml:space="preserve"> free </w:t>
      </w:r>
      <w:r w:rsidRPr="00D51401">
        <w:rPr>
          <w:rFonts w:ascii="SourceHanSerifCN" w:hAnsi="SourceHanSerifCN"/>
          <w:sz w:val="23"/>
          <w:szCs w:val="23"/>
          <w:shd w:val="clear" w:color="auto" w:fill="FFFFFF"/>
        </w:rPr>
        <w:t>进行释放。</w:t>
      </w:r>
    </w:p>
    <w:p w14:paraId="28947975" w14:textId="319B7FFE" w:rsidR="00D51401" w:rsidRDefault="00D51401" w:rsidP="00A8424D">
      <w:pPr>
        <w:pStyle w:val="a4"/>
        <w:numPr>
          <w:ilvl w:val="0"/>
          <w:numId w:val="15"/>
        </w:numPr>
        <w:ind w:left="0" w:firstLineChars="0" w:firstLine="442"/>
        <w:rPr>
          <w:rFonts w:ascii="SourceHanSerifCN" w:hAnsi="SourceHanSerifCN"/>
          <w:sz w:val="23"/>
          <w:szCs w:val="23"/>
          <w:shd w:val="clear" w:color="auto" w:fill="FFFFFF"/>
        </w:rPr>
      </w:pPr>
      <w:r w:rsidRPr="00D51401">
        <w:rPr>
          <w:rFonts w:ascii="SourceHanSerifCN" w:hAnsi="SourceHanSerifCN"/>
          <w:sz w:val="23"/>
          <w:szCs w:val="23"/>
          <w:shd w:val="clear" w:color="auto" w:fill="FFFFFF"/>
        </w:rPr>
        <w:t>good1()</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 xml:space="preserve">good2() </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 xml:space="preserve"> good3() </w:t>
      </w:r>
      <w:r w:rsidRPr="00D51401">
        <w:rPr>
          <w:rFonts w:ascii="SourceHanSerifCN" w:hAnsi="SourceHanSerifCN"/>
          <w:sz w:val="23"/>
          <w:szCs w:val="23"/>
          <w:shd w:val="clear" w:color="auto" w:fill="FFFFFF"/>
        </w:rPr>
        <w:t>函数没有任何不匹配的内存管理问题。它们正确地使用相应的函数（</w:t>
      </w:r>
      <w:r w:rsidRPr="00D51401">
        <w:rPr>
          <w:rFonts w:ascii="SourceHanSerifCN" w:hAnsi="SourceHanSerifCN"/>
          <w:sz w:val="23"/>
          <w:szCs w:val="23"/>
          <w:shd w:val="clear" w:color="auto" w:fill="FFFFFF"/>
        </w:rPr>
        <w:t xml:space="preserve">new </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 xml:space="preserve"> delete</w:t>
      </w:r>
      <w:r w:rsidRPr="00D51401">
        <w:rPr>
          <w:rFonts w:ascii="SourceHanSerifCN" w:hAnsi="SourceHanSerifCN"/>
          <w:sz w:val="23"/>
          <w:szCs w:val="23"/>
          <w:shd w:val="clear" w:color="auto" w:fill="FFFFFF"/>
        </w:rPr>
        <w:t>，或者</w:t>
      </w:r>
      <w:r w:rsidRPr="00D51401">
        <w:rPr>
          <w:rFonts w:ascii="SourceHanSerifCN" w:hAnsi="SourceHanSerifCN"/>
          <w:sz w:val="23"/>
          <w:szCs w:val="23"/>
          <w:shd w:val="clear" w:color="auto" w:fill="FFFFFF"/>
        </w:rPr>
        <w:t xml:space="preserve"> malloc </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 xml:space="preserve"> free</w:t>
      </w:r>
      <w:r w:rsidRPr="00D51401">
        <w:rPr>
          <w:rFonts w:ascii="SourceHanSerifCN" w:hAnsi="SourceHanSerifCN"/>
          <w:sz w:val="23"/>
          <w:szCs w:val="23"/>
          <w:shd w:val="clear" w:color="auto" w:fill="FFFFFF"/>
        </w:rPr>
        <w:t>）进行内存分配和释放，保持一致性。</w:t>
      </w:r>
    </w:p>
    <w:p w14:paraId="09740240" w14:textId="22C6DB84" w:rsidR="00D51401" w:rsidRDefault="00D51401" w:rsidP="00A8424D">
      <w:pPr>
        <w:pStyle w:val="a4"/>
        <w:numPr>
          <w:ilvl w:val="0"/>
          <w:numId w:val="16"/>
        </w:numPr>
        <w:ind w:left="0" w:firstLineChars="0" w:firstLine="442"/>
        <w:rPr>
          <w:rFonts w:ascii="SourceHanSerifCN" w:hAnsi="SourceHanSerifCN"/>
          <w:sz w:val="23"/>
          <w:szCs w:val="23"/>
          <w:shd w:val="clear" w:color="auto" w:fill="FFFFFF"/>
        </w:rPr>
      </w:pPr>
      <w:r w:rsidRPr="00D51401">
        <w:rPr>
          <w:rFonts w:ascii="SourceHanSerifCN" w:hAnsi="SourceHanSerifCN"/>
          <w:sz w:val="23"/>
          <w:szCs w:val="23"/>
          <w:shd w:val="clear" w:color="auto" w:fill="FFFFFF"/>
        </w:rPr>
        <w:t>mismatchedmemorymanagementcpp</w:t>
      </w:r>
      <w:r>
        <w:rPr>
          <w:rFonts w:ascii="SourceHanSerifCN" w:hAnsi="SourceHanSerifCN" w:hint="eastAsia"/>
          <w:sz w:val="23"/>
          <w:szCs w:val="23"/>
          <w:shd w:val="clear" w:color="auto" w:fill="FFFFFF"/>
        </w:rPr>
        <w:t>：</w:t>
      </w:r>
      <w:r w:rsidRPr="00D51401">
        <w:rPr>
          <w:rFonts w:ascii="SourceHanSerifCN" w:hAnsi="SourceHanSerifCN" w:hint="eastAsia"/>
          <w:sz w:val="23"/>
          <w:szCs w:val="23"/>
          <w:shd w:val="clear" w:color="auto" w:fill="FFFFFF"/>
        </w:rPr>
        <w:t>旨在检测</w:t>
      </w:r>
      <w:r w:rsidRPr="00D51401">
        <w:rPr>
          <w:rFonts w:ascii="SourceHanSerifCN" w:hAnsi="SourceHanSerifCN"/>
          <w:sz w:val="23"/>
          <w:szCs w:val="23"/>
          <w:shd w:val="clear" w:color="auto" w:fill="FFFFFF"/>
        </w:rPr>
        <w:t>C++</w:t>
      </w:r>
      <w:r w:rsidRPr="00D51401">
        <w:rPr>
          <w:rFonts w:ascii="SourceHanSerifCN" w:hAnsi="SourceHanSerifCN"/>
          <w:sz w:val="23"/>
          <w:szCs w:val="23"/>
          <w:shd w:val="clear" w:color="auto" w:fill="FFFFFF"/>
        </w:rPr>
        <w:t>代码中的不匹配内存管理问题。该规则适用于</w:t>
      </w:r>
      <w:r w:rsidRPr="00D51401">
        <w:rPr>
          <w:rFonts w:ascii="SourceHanSerifCN" w:hAnsi="SourceHanSerifCN"/>
          <w:sz w:val="23"/>
          <w:szCs w:val="23"/>
          <w:shd w:val="clear" w:color="auto" w:fill="FFFFFF"/>
        </w:rPr>
        <w:t>Semgrep</w:t>
      </w:r>
      <w:r w:rsidRPr="00D51401">
        <w:rPr>
          <w:rFonts w:ascii="SourceHanSerifCN" w:hAnsi="SourceHanSerifCN"/>
          <w:sz w:val="23"/>
          <w:szCs w:val="23"/>
          <w:shd w:val="clear" w:color="auto" w:fill="FFFFFF"/>
        </w:rPr>
        <w:t>工具，旨在识别将内存资源返回给系统时使用的释</w:t>
      </w:r>
      <w:r w:rsidRPr="00D51401">
        <w:rPr>
          <w:rFonts w:ascii="SourceHanSerifCN" w:hAnsi="SourceHanSerifCN"/>
          <w:sz w:val="23"/>
          <w:szCs w:val="23"/>
          <w:shd w:val="clear" w:color="auto" w:fill="FFFFFF"/>
        </w:rPr>
        <w:lastRenderedPageBreak/>
        <w:t>放函数与最初用于分配该资源的函数不匹配的情况。内存管理不匹配可能导致严重后果，如代码执行、内存损坏或程序崩溃。</w:t>
      </w:r>
      <w:r w:rsidRPr="00D51401">
        <w:rPr>
          <w:rFonts w:ascii="SourceHanSerifCN" w:hAnsi="SourceHanSerifCN" w:hint="eastAsia"/>
          <w:sz w:val="23"/>
          <w:szCs w:val="23"/>
          <w:shd w:val="clear" w:color="auto" w:fill="FFFFFF"/>
        </w:rPr>
        <w:t>该规则涵盖了几种不匹配的内存管理模式，包括将</w:t>
      </w:r>
      <w:r w:rsidRPr="00D51401">
        <w:rPr>
          <w:rFonts w:ascii="SourceHanSerifCN" w:hAnsi="SourceHanSerifCN"/>
          <w:sz w:val="23"/>
          <w:szCs w:val="23"/>
          <w:shd w:val="clear" w:color="auto" w:fill="FFFFFF"/>
        </w:rPr>
        <w:t>free()</w:t>
      </w:r>
      <w:r w:rsidRPr="00D51401">
        <w:rPr>
          <w:rFonts w:ascii="SourceHanSerifCN" w:hAnsi="SourceHanSerifCN"/>
          <w:sz w:val="23"/>
          <w:szCs w:val="23"/>
          <w:shd w:val="clear" w:color="auto" w:fill="FFFFFF"/>
        </w:rPr>
        <w:t>与</w:t>
      </w:r>
      <w:r w:rsidRPr="00D51401">
        <w:rPr>
          <w:rFonts w:ascii="SourceHanSerifCN" w:hAnsi="SourceHanSerifCN"/>
          <w:sz w:val="23"/>
          <w:szCs w:val="23"/>
          <w:shd w:val="clear" w:color="auto" w:fill="FFFFFF"/>
        </w:rPr>
        <w:t>malloc()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calloc()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realloc()</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strdup()</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strndup()</w:t>
      </w:r>
      <w:r w:rsidRPr="00D51401">
        <w:rPr>
          <w:rFonts w:ascii="SourceHanSerifCN" w:hAnsi="SourceHanSerifCN"/>
          <w:sz w:val="23"/>
          <w:szCs w:val="23"/>
          <w:shd w:val="clear" w:color="auto" w:fill="FFFFFF"/>
        </w:rPr>
        <w:t>错误使用的情况。它还检测了</w:t>
      </w:r>
      <w:r w:rsidRPr="00D51401">
        <w:rPr>
          <w:rFonts w:ascii="SourceHanSerifCN" w:hAnsi="SourceHanSerifCN"/>
          <w:sz w:val="23"/>
          <w:szCs w:val="23"/>
          <w:shd w:val="clear" w:color="auto" w:fill="FFFFFF"/>
        </w:rPr>
        <w:t>delete</w:t>
      </w:r>
      <w:r w:rsidRPr="00D51401">
        <w:rPr>
          <w:rFonts w:ascii="SourceHanSerifCN" w:hAnsi="SourceHanSerifCN"/>
          <w:sz w:val="23"/>
          <w:szCs w:val="23"/>
          <w:shd w:val="clear" w:color="auto" w:fill="FFFFFF"/>
        </w:rPr>
        <w:t>或</w:t>
      </w:r>
      <w:r w:rsidRPr="00D51401">
        <w:rPr>
          <w:rFonts w:ascii="SourceHanSerifCN" w:hAnsi="SourceHanSerifCN"/>
          <w:sz w:val="23"/>
          <w:szCs w:val="23"/>
          <w:shd w:val="clear" w:color="auto" w:fill="FFFFFF"/>
        </w:rPr>
        <w:t>delete[]</w:t>
      </w:r>
      <w:r w:rsidRPr="00D51401">
        <w:rPr>
          <w:rFonts w:ascii="SourceHanSerifCN" w:hAnsi="SourceHanSerifCN"/>
          <w:sz w:val="23"/>
          <w:szCs w:val="23"/>
          <w:shd w:val="clear" w:color="auto" w:fill="FFFFFF"/>
        </w:rPr>
        <w:t>与</w:t>
      </w:r>
      <w:r w:rsidRPr="00D51401">
        <w:rPr>
          <w:rFonts w:ascii="SourceHanSerifCN" w:hAnsi="SourceHanSerifCN"/>
          <w:sz w:val="23"/>
          <w:szCs w:val="23"/>
          <w:shd w:val="clear" w:color="auto" w:fill="FFFFFF"/>
        </w:rPr>
        <w:t>new</w:t>
      </w:r>
      <w:r w:rsidRPr="00D51401">
        <w:rPr>
          <w:rFonts w:ascii="SourceHanSerifCN" w:hAnsi="SourceHanSerifCN"/>
          <w:sz w:val="23"/>
          <w:szCs w:val="23"/>
          <w:shd w:val="clear" w:color="auto" w:fill="FFFFFF"/>
        </w:rPr>
        <w:t>或</w:t>
      </w:r>
      <w:r w:rsidRPr="00D51401">
        <w:rPr>
          <w:rFonts w:ascii="SourceHanSerifCN" w:hAnsi="SourceHanSerifCN"/>
          <w:sz w:val="23"/>
          <w:szCs w:val="23"/>
          <w:shd w:val="clear" w:color="auto" w:fill="FFFFFF"/>
        </w:rPr>
        <w:t>new[]</w:t>
      </w:r>
      <w:r w:rsidRPr="00D51401">
        <w:rPr>
          <w:rFonts w:ascii="SourceHanSerifCN" w:hAnsi="SourceHanSerifCN"/>
          <w:sz w:val="23"/>
          <w:szCs w:val="23"/>
          <w:shd w:val="clear" w:color="auto" w:fill="FFFFFF"/>
        </w:rPr>
        <w:t>错误使用的情况。</w:t>
      </w:r>
    </w:p>
    <w:p w14:paraId="27CBC01B" w14:textId="4E70D470" w:rsidR="00D51401" w:rsidRDefault="00D51401" w:rsidP="00A8424D">
      <w:pPr>
        <w:pStyle w:val="a4"/>
        <w:numPr>
          <w:ilvl w:val="0"/>
          <w:numId w:val="16"/>
        </w:numPr>
        <w:ind w:left="0" w:firstLineChars="0" w:firstLine="442"/>
        <w:rPr>
          <w:rStyle w:val="md-plain"/>
          <w:rFonts w:ascii="SourceHanSerifCN" w:hAnsi="SourceHanSerifCN"/>
          <w:sz w:val="23"/>
          <w:szCs w:val="23"/>
          <w:shd w:val="clear" w:color="auto" w:fill="FFFFFF"/>
        </w:rPr>
      </w:pPr>
      <w:r w:rsidRPr="00D51401">
        <w:rPr>
          <w:rFonts w:ascii="SourceHanSerifCN" w:hAnsi="SourceHanSerifCN"/>
          <w:sz w:val="23"/>
          <w:szCs w:val="23"/>
          <w:shd w:val="clear" w:color="auto" w:fill="FFFFFF"/>
        </w:rPr>
        <w:t>raptormissingbreakinswitch</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检测在</w:t>
      </w:r>
      <w:r>
        <w:rPr>
          <w:rFonts w:ascii="SourceHanSerifCN" w:hAnsi="SourceHanSerifCN"/>
          <w:sz w:val="23"/>
          <w:szCs w:val="23"/>
          <w:shd w:val="clear" w:color="auto" w:fill="FFFFFF"/>
        </w:rPr>
        <w:t>C</w:t>
      </w:r>
      <w:r>
        <w:rPr>
          <w:rFonts w:ascii="SourceHanSerifCN" w:hAnsi="SourceHanSerifCN"/>
          <w:sz w:val="23"/>
          <w:szCs w:val="23"/>
          <w:shd w:val="clear" w:color="auto" w:fill="FFFFFF"/>
        </w:rPr>
        <w:t>和</w:t>
      </w:r>
      <w:r>
        <w:rPr>
          <w:rFonts w:ascii="SourceHanSerifCN" w:hAnsi="SourceHanSerifCN"/>
          <w:sz w:val="23"/>
          <w:szCs w:val="23"/>
          <w:shd w:val="clear" w:color="auto" w:fill="FFFFFF"/>
        </w:rPr>
        <w:t>C++</w:t>
      </w:r>
      <w:r>
        <w:rPr>
          <w:rFonts w:ascii="SourceHanSerifCN" w:hAnsi="SourceHanSerifCN"/>
          <w:sz w:val="23"/>
          <w:szCs w:val="23"/>
          <w:shd w:val="clear" w:color="auto" w:fill="FFFFFF"/>
        </w:rPr>
        <w:t>代码中在</w:t>
      </w:r>
      <w:r>
        <w:rPr>
          <w:rFonts w:ascii="SourceHanSerifCN" w:hAnsi="SourceHanSerifCN"/>
          <w:sz w:val="23"/>
          <w:szCs w:val="23"/>
          <w:shd w:val="clear" w:color="auto" w:fill="FFFFFF"/>
        </w:rPr>
        <w:t>switch</w:t>
      </w:r>
      <w:r>
        <w:rPr>
          <w:rFonts w:ascii="SourceHanSerifCN" w:hAnsi="SourceHanSerifCN"/>
          <w:sz w:val="23"/>
          <w:szCs w:val="23"/>
          <w:shd w:val="clear" w:color="auto" w:fill="FFFFFF"/>
        </w:rPr>
        <w:t>语句或类似结构中省略了</w:t>
      </w:r>
      <w:r>
        <w:rPr>
          <w:rFonts w:ascii="SourceHanSerifCN" w:hAnsi="SourceHanSerifCN"/>
          <w:sz w:val="23"/>
          <w:szCs w:val="23"/>
          <w:shd w:val="clear" w:color="auto" w:fill="FFFFFF"/>
        </w:rPr>
        <w:t>break</w:t>
      </w:r>
      <w:r>
        <w:rPr>
          <w:rFonts w:ascii="SourceHanSerifCN" w:hAnsi="SourceHanSerifCN"/>
          <w:sz w:val="23"/>
          <w:szCs w:val="23"/>
          <w:shd w:val="clear" w:color="auto" w:fill="FFFFFF"/>
        </w:rPr>
        <w:t>语句的情况。</w:t>
      </w:r>
      <w:r>
        <w:rPr>
          <w:rStyle w:val="md-plain"/>
          <w:rFonts w:ascii="SourceHanSerifCN" w:hAnsi="SourceHanSerifCN"/>
          <w:sz w:val="23"/>
          <w:szCs w:val="23"/>
          <w:shd w:val="clear" w:color="auto" w:fill="FFFFFF"/>
        </w:rPr>
        <w:t>使用各种模式来识别在</w:t>
      </w:r>
      <w:r>
        <w:rPr>
          <w:rStyle w:val="md-plain"/>
          <w:rFonts w:ascii="SourceHanSerifCN" w:hAnsi="SourceHanSerifCN"/>
          <w:sz w:val="23"/>
          <w:szCs w:val="23"/>
          <w:shd w:val="clear" w:color="auto" w:fill="FFFFFF"/>
        </w:rPr>
        <w:t>switch</w:t>
      </w:r>
      <w:r>
        <w:rPr>
          <w:rStyle w:val="md-plain"/>
          <w:rFonts w:ascii="SourceHanSerifCN" w:hAnsi="SourceHanSerifCN"/>
          <w:sz w:val="23"/>
          <w:szCs w:val="23"/>
          <w:shd w:val="clear" w:color="auto" w:fill="FFFFFF"/>
        </w:rPr>
        <w:t>的</w:t>
      </w:r>
      <w:r>
        <w:rPr>
          <w:rStyle w:val="md-plain"/>
          <w:rFonts w:ascii="SourceHanSerifCN" w:hAnsi="SourceHanSerifCN"/>
          <w:sz w:val="23"/>
          <w:szCs w:val="23"/>
          <w:shd w:val="clear" w:color="auto" w:fill="FFFFFF"/>
        </w:rPr>
        <w:t>case</w:t>
      </w:r>
      <w:r>
        <w:rPr>
          <w:rStyle w:val="md-plain"/>
          <w:rFonts w:ascii="SourceHanSerifCN" w:hAnsi="SourceHanSerifCN"/>
          <w:sz w:val="23"/>
          <w:szCs w:val="23"/>
          <w:shd w:val="clear" w:color="auto" w:fill="FFFFFF"/>
        </w:rPr>
        <w:t>中缺少</w:t>
      </w:r>
      <w:r>
        <w:rPr>
          <w:rStyle w:val="md-plain"/>
          <w:rFonts w:ascii="SourceHanSerifCN" w:hAnsi="SourceHanSerifCN"/>
          <w:sz w:val="23"/>
          <w:szCs w:val="23"/>
          <w:shd w:val="clear" w:color="auto" w:fill="FFFFFF"/>
        </w:rPr>
        <w:t>break</w:t>
      </w:r>
      <w:r>
        <w:rPr>
          <w:rStyle w:val="md-plain"/>
          <w:rFonts w:ascii="SourceHanSerifCN" w:hAnsi="SourceHanSerifCN"/>
          <w:sz w:val="23"/>
          <w:szCs w:val="23"/>
          <w:shd w:val="clear" w:color="auto" w:fill="FFFFFF"/>
        </w:rPr>
        <w:t>语句的情况。它还检查在</w:t>
      </w:r>
      <w:r>
        <w:rPr>
          <w:rStyle w:val="md-plain"/>
          <w:rFonts w:ascii="SourceHanSerifCN" w:hAnsi="SourceHanSerifCN"/>
          <w:sz w:val="23"/>
          <w:szCs w:val="23"/>
          <w:shd w:val="clear" w:color="auto" w:fill="FFFFFF"/>
        </w:rPr>
        <w:t>switch</w:t>
      </w:r>
      <w:r>
        <w:rPr>
          <w:rStyle w:val="md-plain"/>
          <w:rFonts w:ascii="SourceHanSerifCN" w:hAnsi="SourceHanSerifCN"/>
          <w:sz w:val="23"/>
          <w:szCs w:val="23"/>
          <w:shd w:val="clear" w:color="auto" w:fill="FFFFFF"/>
        </w:rPr>
        <w:t>的</w:t>
      </w:r>
      <w:r>
        <w:rPr>
          <w:rStyle w:val="md-plain"/>
          <w:rFonts w:ascii="SourceHanSerifCN" w:hAnsi="SourceHanSerifCN"/>
          <w:sz w:val="23"/>
          <w:szCs w:val="23"/>
          <w:shd w:val="clear" w:color="auto" w:fill="FFFFFF"/>
        </w:rPr>
        <w:t>case</w:t>
      </w:r>
      <w:r>
        <w:rPr>
          <w:rStyle w:val="md-plain"/>
          <w:rFonts w:ascii="SourceHanSerifCN" w:hAnsi="SourceHanSerifCN"/>
          <w:sz w:val="23"/>
          <w:szCs w:val="23"/>
          <w:shd w:val="clear" w:color="auto" w:fill="FFFFFF"/>
        </w:rPr>
        <w:t>中是否缺少了</w:t>
      </w:r>
      <w:r>
        <w:rPr>
          <w:rStyle w:val="md-plain"/>
          <w:rFonts w:ascii="SourceHanSerifCN" w:hAnsi="SourceHanSerifCN"/>
          <w:sz w:val="23"/>
          <w:szCs w:val="23"/>
          <w:shd w:val="clear" w:color="auto" w:fill="FFFFFF"/>
        </w:rPr>
        <w:t>return</w:t>
      </w:r>
      <w:r>
        <w:rPr>
          <w:rStyle w:val="md-plain"/>
          <w:rFonts w:ascii="SourceHanSerifCN" w:hAnsi="SourceHanSerifCN"/>
          <w:sz w:val="23"/>
          <w:szCs w:val="23"/>
          <w:shd w:val="clear" w:color="auto" w:fill="FFFFFF"/>
        </w:rPr>
        <w:t>或</w:t>
      </w:r>
      <w:r>
        <w:rPr>
          <w:rStyle w:val="md-plain"/>
          <w:rFonts w:ascii="SourceHanSerifCN" w:hAnsi="SourceHanSerifCN"/>
          <w:sz w:val="23"/>
          <w:szCs w:val="23"/>
          <w:shd w:val="clear" w:color="auto" w:fill="FFFFFF"/>
        </w:rPr>
        <w:t>exit</w:t>
      </w:r>
      <w:r>
        <w:rPr>
          <w:rStyle w:val="md-plain"/>
          <w:rFonts w:ascii="SourceHanSerifCN" w:hAnsi="SourceHanSerifCN"/>
          <w:sz w:val="23"/>
          <w:szCs w:val="23"/>
          <w:shd w:val="clear" w:color="auto" w:fill="FFFFFF"/>
        </w:rPr>
        <w:t>语句，以及它们与</w:t>
      </w:r>
      <w:r>
        <w:rPr>
          <w:rStyle w:val="md-plain"/>
          <w:rFonts w:ascii="SourceHanSerifCN" w:hAnsi="SourceHanSerifCN"/>
          <w:sz w:val="23"/>
          <w:szCs w:val="23"/>
          <w:shd w:val="clear" w:color="auto" w:fill="FFFFFF"/>
        </w:rPr>
        <w:t>break</w:t>
      </w:r>
      <w:r>
        <w:rPr>
          <w:rStyle w:val="md-plain"/>
          <w:rFonts w:ascii="SourceHanSerifCN" w:hAnsi="SourceHanSerifCN"/>
          <w:sz w:val="23"/>
          <w:szCs w:val="23"/>
          <w:shd w:val="clear" w:color="auto" w:fill="FFFFFF"/>
        </w:rPr>
        <w:t>语句的组合。这些模式使用占位符编写，例如</w:t>
      </w:r>
      <w:r>
        <w:rPr>
          <w:rStyle w:val="md-plain"/>
          <w:rFonts w:ascii="SourceHanSerifCN" w:hAnsi="SourceHanSerifCN"/>
          <w:sz w:val="23"/>
          <w:szCs w:val="23"/>
          <w:shd w:val="clear" w:color="auto" w:fill="FFFFFF"/>
        </w:rPr>
        <w:t>"</w:t>
      </w:r>
      <w:r>
        <w:rPr>
          <w:rStyle w:val="md-inline-math"/>
          <w:rFonts w:ascii="SourceHanSerifCN" w:hAnsi="SourceHanSerifCN"/>
          <w:sz w:val="23"/>
          <w:szCs w:val="23"/>
          <w:shd w:val="clear" w:color="auto" w:fill="FFFFFF"/>
        </w:rPr>
        <w:t>VAR"</w:t>
      </w:r>
      <w:r>
        <w:rPr>
          <w:rStyle w:val="md-inline-math"/>
          <w:rFonts w:ascii="SourceHanSerifCN" w:hAnsi="SourceHanSerifCN"/>
          <w:sz w:val="23"/>
          <w:szCs w:val="23"/>
          <w:shd w:val="clear" w:color="auto" w:fill="FFFFFF"/>
        </w:rPr>
        <w:t>表示</w:t>
      </w:r>
      <w:r>
        <w:rPr>
          <w:rStyle w:val="md-inline-math"/>
          <w:rFonts w:ascii="SourceHanSerifCN" w:hAnsi="SourceHanSerifCN"/>
          <w:sz w:val="23"/>
          <w:szCs w:val="23"/>
          <w:shd w:val="clear" w:color="auto" w:fill="FFFFFF"/>
        </w:rPr>
        <w:t>switch</w:t>
      </w:r>
      <w:r>
        <w:rPr>
          <w:rStyle w:val="md-inline-math"/>
          <w:rFonts w:ascii="SourceHanSerifCN" w:hAnsi="SourceHanSerifCN"/>
          <w:sz w:val="23"/>
          <w:szCs w:val="23"/>
          <w:shd w:val="clear" w:color="auto" w:fill="FFFFFF"/>
        </w:rPr>
        <w:t>变量，</w:t>
      </w:r>
      <w:r>
        <w:rPr>
          <w:rStyle w:val="md-inline-math"/>
          <w:rFonts w:ascii="SourceHanSerifCN" w:hAnsi="SourceHanSerifCN"/>
          <w:sz w:val="23"/>
          <w:szCs w:val="23"/>
          <w:shd w:val="clear" w:color="auto" w:fill="FFFFFF"/>
        </w:rPr>
        <w:t>"</w:t>
      </w:r>
      <w:r>
        <w:rPr>
          <w:rStyle w:val="md-plain"/>
          <w:rFonts w:ascii="SourceHanSerifCN" w:hAnsi="SourceHanSerifCN"/>
          <w:sz w:val="23"/>
          <w:szCs w:val="23"/>
          <w:shd w:val="clear" w:color="auto" w:fill="FFFFFF"/>
        </w:rPr>
        <w:t>VAL1"</w:t>
      </w:r>
      <w:r>
        <w:rPr>
          <w:rStyle w:val="md-plain"/>
          <w:rFonts w:ascii="SourceHanSerifCN" w:hAnsi="SourceHanSerifCN"/>
          <w:sz w:val="23"/>
          <w:szCs w:val="23"/>
          <w:shd w:val="clear" w:color="auto" w:fill="FFFFFF"/>
        </w:rPr>
        <w:t>和</w:t>
      </w:r>
      <w:r>
        <w:rPr>
          <w:rStyle w:val="md-plain"/>
          <w:rFonts w:ascii="SourceHanSerifCN" w:hAnsi="SourceHanSerifCN"/>
          <w:sz w:val="23"/>
          <w:szCs w:val="23"/>
          <w:shd w:val="clear" w:color="auto" w:fill="FFFFFF"/>
        </w:rPr>
        <w:t>"$VAL2"</w:t>
      </w:r>
      <w:r>
        <w:rPr>
          <w:rStyle w:val="md-plain"/>
          <w:rFonts w:ascii="SourceHanSerifCN" w:hAnsi="SourceHanSerifCN"/>
          <w:sz w:val="23"/>
          <w:szCs w:val="23"/>
          <w:shd w:val="clear" w:color="auto" w:fill="FFFFFF"/>
        </w:rPr>
        <w:t>表示</w:t>
      </w:r>
      <w:r>
        <w:rPr>
          <w:rStyle w:val="md-plain"/>
          <w:rFonts w:ascii="SourceHanSerifCN" w:hAnsi="SourceHanSerifCN"/>
          <w:sz w:val="23"/>
          <w:szCs w:val="23"/>
          <w:shd w:val="clear" w:color="auto" w:fill="FFFFFF"/>
        </w:rPr>
        <w:t>case</w:t>
      </w:r>
      <w:r>
        <w:rPr>
          <w:rStyle w:val="md-plain"/>
          <w:rFonts w:ascii="SourceHanSerifCN" w:hAnsi="SourceHanSerifCN"/>
          <w:sz w:val="23"/>
          <w:szCs w:val="23"/>
          <w:shd w:val="clear" w:color="auto" w:fill="FFFFFF"/>
        </w:rPr>
        <w:t>的值。</w:t>
      </w:r>
    </w:p>
    <w:p w14:paraId="480B0673" w14:textId="212BE1BC" w:rsidR="00D51401" w:rsidRDefault="00D51401" w:rsidP="00A8424D">
      <w:pPr>
        <w:pStyle w:val="a4"/>
        <w:numPr>
          <w:ilvl w:val="0"/>
          <w:numId w:val="16"/>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missingdefaultinswitch</w:t>
      </w:r>
      <w:r>
        <w:rPr>
          <w:rFonts w:ascii="SourceHanSerifCN" w:hAnsi="SourceHanSerifCN" w:hint="eastAsia"/>
          <w:b/>
          <w:bCs/>
          <w:sz w:val="23"/>
          <w:szCs w:val="23"/>
          <w:shd w:val="clear" w:color="auto" w:fill="FFFFFF"/>
        </w:rPr>
        <w:t>：</w:t>
      </w:r>
      <w:r>
        <w:rPr>
          <w:rFonts w:ascii="SourceHanSerifCN" w:hAnsi="SourceHanSerifCN"/>
          <w:sz w:val="23"/>
          <w:szCs w:val="23"/>
          <w:shd w:val="clear" w:color="auto" w:fill="FFFFFF"/>
        </w:rPr>
        <w:t>包含用于识别问题的模式。其中包括一个用于匹配没有任何</w:t>
      </w:r>
      <w:r>
        <w:rPr>
          <w:rFonts w:ascii="SourceHanSerifCN" w:hAnsi="SourceHanSerifCN"/>
          <w:sz w:val="23"/>
          <w:szCs w:val="23"/>
          <w:shd w:val="clear" w:color="auto" w:fill="FFFFFF"/>
        </w:rPr>
        <w:t>case</w:t>
      </w:r>
      <w:r>
        <w:rPr>
          <w:rFonts w:ascii="SourceHanSerifCN" w:hAnsi="SourceHanSerifCN"/>
          <w:sz w:val="23"/>
          <w:szCs w:val="23"/>
          <w:shd w:val="clear" w:color="auto" w:fill="FFFFFF"/>
        </w:rPr>
        <w:t>或</w:t>
      </w:r>
      <w:r>
        <w:rPr>
          <w:rFonts w:ascii="SourceHanSerifCN" w:hAnsi="SourceHanSerifCN"/>
          <w:sz w:val="23"/>
          <w:szCs w:val="23"/>
          <w:shd w:val="clear" w:color="auto" w:fill="FFFFFF"/>
        </w:rPr>
        <w:t>default</w:t>
      </w:r>
      <w:r>
        <w:rPr>
          <w:rFonts w:ascii="SourceHanSerifCN" w:hAnsi="SourceHanSerifCN"/>
          <w:sz w:val="23"/>
          <w:szCs w:val="23"/>
          <w:shd w:val="clear" w:color="auto" w:fill="FFFFFF"/>
        </w:rPr>
        <w:t>语句的</w:t>
      </w:r>
      <w:r>
        <w:rPr>
          <w:rFonts w:ascii="SourceHanSerifCN" w:hAnsi="SourceHanSerifCN"/>
          <w:sz w:val="23"/>
          <w:szCs w:val="23"/>
          <w:shd w:val="clear" w:color="auto" w:fill="FFFFFF"/>
        </w:rPr>
        <w:t>switch</w:t>
      </w:r>
      <w:r>
        <w:rPr>
          <w:rFonts w:ascii="SourceHanSerifCN" w:hAnsi="SourceHanSerifCN"/>
          <w:sz w:val="23"/>
          <w:szCs w:val="23"/>
          <w:shd w:val="clear" w:color="auto" w:fill="FFFFFF"/>
        </w:rPr>
        <w:t>语句的模式，以及一个用于排除已经具有默认情况的</w:t>
      </w:r>
      <w:r>
        <w:rPr>
          <w:rFonts w:ascii="SourceHanSerifCN" w:hAnsi="SourceHanSerifCN"/>
          <w:sz w:val="23"/>
          <w:szCs w:val="23"/>
          <w:shd w:val="clear" w:color="auto" w:fill="FFFFFF"/>
        </w:rPr>
        <w:t>switch</w:t>
      </w:r>
      <w:r>
        <w:rPr>
          <w:rFonts w:ascii="SourceHanSerifCN" w:hAnsi="SourceHanSerifCN"/>
          <w:sz w:val="23"/>
          <w:szCs w:val="23"/>
          <w:shd w:val="clear" w:color="auto" w:fill="FFFFFF"/>
        </w:rPr>
        <w:t>语句的模式。</w:t>
      </w:r>
    </w:p>
    <w:p w14:paraId="56304F0E" w14:textId="4DEB2DE1" w:rsidR="00D51401" w:rsidRDefault="00D51401" w:rsidP="00A8424D">
      <w:pPr>
        <w:pStyle w:val="a4"/>
        <w:numPr>
          <w:ilvl w:val="0"/>
          <w:numId w:val="16"/>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offbyone</w:t>
      </w:r>
      <w:r>
        <w:rPr>
          <w:rFonts w:ascii="SourceHanSerifCN" w:hAnsi="SourceHanSerifCN" w:hint="eastAsia"/>
          <w:b/>
          <w:bCs/>
          <w:sz w:val="23"/>
          <w:szCs w:val="23"/>
          <w:shd w:val="clear" w:color="auto" w:fill="FFFFFF"/>
        </w:rPr>
        <w:t>：</w:t>
      </w:r>
      <w:r w:rsidRPr="00D51401">
        <w:rPr>
          <w:rFonts w:ascii="SourceHanSerifCN" w:hAnsi="SourceHanSerifCN" w:hint="eastAsia"/>
          <w:sz w:val="23"/>
          <w:szCs w:val="23"/>
          <w:shd w:val="clear" w:color="auto" w:fill="FFFFFF"/>
        </w:rPr>
        <w:t>提供的规则是静态分析工具</w:t>
      </w:r>
      <w:r w:rsidRPr="00D51401">
        <w:rPr>
          <w:rFonts w:ascii="SourceHanSerifCN" w:hAnsi="SourceHanSerifCN"/>
          <w:sz w:val="23"/>
          <w:szCs w:val="23"/>
          <w:shd w:val="clear" w:color="auto" w:fill="FFFFFF"/>
        </w:rPr>
        <w:t>Raptor</w:t>
      </w:r>
      <w:r w:rsidRPr="00D51401">
        <w:rPr>
          <w:rFonts w:ascii="SourceHanSerifCN" w:hAnsi="SourceHanSerifCN"/>
          <w:sz w:val="23"/>
          <w:szCs w:val="23"/>
          <w:shd w:val="clear" w:color="auto" w:fill="FFFFFF"/>
        </w:rPr>
        <w:t>的一部分。这些规则旨在检测</w:t>
      </w:r>
      <w:r w:rsidRPr="00D51401">
        <w:rPr>
          <w:rFonts w:ascii="SourceHanSerifCN" w:hAnsi="SourceHanSerifCN"/>
          <w:sz w:val="23"/>
          <w:szCs w:val="23"/>
          <w:shd w:val="clear" w:color="auto" w:fill="FFFFFF"/>
        </w:rPr>
        <w:t>C</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C++</w:t>
      </w:r>
      <w:r w:rsidRPr="00D51401">
        <w:rPr>
          <w:rFonts w:ascii="SourceHanSerifCN" w:hAnsi="SourceHanSerifCN"/>
          <w:sz w:val="23"/>
          <w:szCs w:val="23"/>
          <w:shd w:val="clear" w:color="auto" w:fill="FFFFFF"/>
        </w:rPr>
        <w:t>代码中的</w:t>
      </w:r>
      <w:r w:rsidRPr="00D51401">
        <w:rPr>
          <w:rFonts w:ascii="SourceHanSerifCN" w:hAnsi="SourceHanSerifCN"/>
          <w:sz w:val="23"/>
          <w:szCs w:val="23"/>
          <w:shd w:val="clear" w:color="auto" w:fill="FFFFFF"/>
        </w:rPr>
        <w:t>Offbyone</w:t>
      </w:r>
      <w:r w:rsidRPr="00D51401">
        <w:rPr>
          <w:rFonts w:ascii="SourceHanSerifCN" w:hAnsi="SourceHanSerifCN"/>
          <w:sz w:val="23"/>
          <w:szCs w:val="23"/>
          <w:shd w:val="clear" w:color="auto" w:fill="FFFFFF"/>
        </w:rPr>
        <w:t>错误。</w:t>
      </w:r>
      <w:r w:rsidRPr="00D51401">
        <w:rPr>
          <w:rFonts w:ascii="SourceHanSerifCN" w:hAnsi="SourceHanSerifCN"/>
          <w:sz w:val="23"/>
          <w:szCs w:val="23"/>
          <w:shd w:val="clear" w:color="auto" w:fill="FFFFFF"/>
        </w:rPr>
        <w:t>Offbyone</w:t>
      </w:r>
      <w:r w:rsidRPr="00D51401">
        <w:rPr>
          <w:rFonts w:ascii="SourceHanSerifCN" w:hAnsi="SourceHanSerifCN"/>
          <w:sz w:val="23"/>
          <w:szCs w:val="23"/>
          <w:shd w:val="clear" w:color="auto" w:fill="FFFFFF"/>
        </w:rPr>
        <w:t>错误是指软件程序计算或使用的最大值或最小值与正确值相差</w:t>
      </w:r>
      <w:r w:rsidRPr="00D51401">
        <w:rPr>
          <w:rFonts w:ascii="SourceHanSerifCN" w:hAnsi="SourceHanSerifCN"/>
          <w:sz w:val="23"/>
          <w:szCs w:val="23"/>
          <w:shd w:val="clear" w:color="auto" w:fill="FFFFFF"/>
        </w:rPr>
        <w:t>1</w:t>
      </w:r>
      <w:r w:rsidRPr="00D51401">
        <w:rPr>
          <w:rFonts w:ascii="SourceHanSerifCN" w:hAnsi="SourceHanSerifCN"/>
          <w:sz w:val="23"/>
          <w:szCs w:val="23"/>
          <w:shd w:val="clear" w:color="auto" w:fill="FFFFFF"/>
        </w:rPr>
        <w:t>。</w:t>
      </w:r>
      <w:r w:rsidRPr="00D51401">
        <w:rPr>
          <w:rFonts w:ascii="SourceHanSerifCN" w:hAnsi="SourceHanSerifCN" w:hint="eastAsia"/>
          <w:sz w:val="23"/>
          <w:szCs w:val="23"/>
          <w:shd w:val="clear" w:color="auto" w:fill="FFFFFF"/>
        </w:rPr>
        <w:t>这些规则涵盖了几种可能表示存在</w:t>
      </w:r>
      <w:r w:rsidRPr="00D51401">
        <w:rPr>
          <w:rFonts w:ascii="SourceHanSerifCN" w:hAnsi="SourceHanSerifCN"/>
          <w:sz w:val="23"/>
          <w:szCs w:val="23"/>
          <w:shd w:val="clear" w:color="auto" w:fill="FFFFFF"/>
        </w:rPr>
        <w:t>Offbyone</w:t>
      </w:r>
      <w:r w:rsidRPr="00D51401">
        <w:rPr>
          <w:rFonts w:ascii="SourceHanSerifCN" w:hAnsi="SourceHanSerifCN"/>
          <w:sz w:val="23"/>
          <w:szCs w:val="23"/>
          <w:shd w:val="clear" w:color="auto" w:fill="FFFFFF"/>
        </w:rPr>
        <w:t>错误的模式。这些模式包括使用错误索引进行数组访问、可疑的循环超出预期限制、涉及缓冲区大小和字符串长度的比较，以及对</w:t>
      </w:r>
      <w:r w:rsidRPr="00D51401">
        <w:rPr>
          <w:rFonts w:ascii="SourceHanSerifCN" w:hAnsi="SourceHanSerifCN"/>
          <w:sz w:val="23"/>
          <w:szCs w:val="23"/>
          <w:shd w:val="clear" w:color="auto" w:fill="FFFFFF"/>
        </w:rPr>
        <w:t>strncat</w:t>
      </w:r>
      <w:r w:rsidRPr="00D51401">
        <w:rPr>
          <w:rFonts w:ascii="SourceHanSerifCN" w:hAnsi="SourceHanSerifCN"/>
          <w:sz w:val="23"/>
          <w:szCs w:val="23"/>
          <w:shd w:val="clear" w:color="auto" w:fill="FFFFFF"/>
        </w:rPr>
        <w:t>函数的潜在误用。</w:t>
      </w:r>
    </w:p>
    <w:p w14:paraId="09504F20" w14:textId="01907C15" w:rsidR="00D51401" w:rsidRDefault="00D51401" w:rsidP="00A8424D">
      <w:pPr>
        <w:pStyle w:val="a4"/>
        <w:numPr>
          <w:ilvl w:val="0"/>
          <w:numId w:val="16"/>
        </w:numPr>
        <w:ind w:left="0" w:firstLineChars="0" w:firstLine="442"/>
        <w:rPr>
          <w:rFonts w:ascii="SourceHanSerifCN" w:hAnsi="SourceHanSerifCN"/>
          <w:sz w:val="23"/>
          <w:szCs w:val="23"/>
          <w:shd w:val="clear" w:color="auto" w:fill="FFFFFF"/>
        </w:rPr>
      </w:pPr>
      <w:r w:rsidRPr="00D51401">
        <w:rPr>
          <w:rFonts w:ascii="SourceHanSerifCN" w:hAnsi="SourceHanSerifCN"/>
          <w:sz w:val="23"/>
          <w:szCs w:val="23"/>
          <w:shd w:val="clear" w:color="auto" w:fill="FFFFFF"/>
        </w:rPr>
        <w:t>pointersubtraction</w:t>
      </w:r>
      <w:r>
        <w:rPr>
          <w:rFonts w:ascii="SourceHanSerifCN" w:hAnsi="SourceHanSerifCN" w:hint="eastAsia"/>
          <w:sz w:val="23"/>
          <w:szCs w:val="23"/>
          <w:shd w:val="clear" w:color="auto" w:fill="FFFFFF"/>
        </w:rPr>
        <w:t>：</w:t>
      </w:r>
      <w:r w:rsidRPr="00D51401">
        <w:rPr>
          <w:rFonts w:ascii="SourceHanSerifCN" w:hAnsi="SourceHanSerifCN" w:hint="eastAsia"/>
          <w:sz w:val="23"/>
          <w:szCs w:val="23"/>
          <w:shd w:val="clear" w:color="auto" w:fill="FFFFFF"/>
        </w:rPr>
        <w:t>分析软件在计算大小时从一个指针中减去另一个指针，但如果这些指针不在同一个内存块中，则此计算可能不正确。使用各种模式来检测指针减法，包括针对特定指针类型（如</w:t>
      </w:r>
      <w:r w:rsidRPr="00D51401">
        <w:rPr>
          <w:rFonts w:ascii="SourceHanSerifCN" w:hAnsi="SourceHanSerifCN"/>
          <w:sz w:val="23"/>
          <w:szCs w:val="23"/>
          <w:shd w:val="clear" w:color="auto" w:fill="FFFFFF"/>
        </w:rPr>
        <w:t>char</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int</w:t>
      </w:r>
      <w:r w:rsidRPr="00D51401">
        <w:rPr>
          <w:rFonts w:ascii="SourceHanSerifCN" w:hAnsi="SourceHanSerifCN"/>
          <w:sz w:val="23"/>
          <w:szCs w:val="23"/>
          <w:shd w:val="clear" w:color="auto" w:fill="FFFFFF"/>
        </w:rPr>
        <w:t>、</w:t>
      </w:r>
      <w:r w:rsidRPr="00D51401">
        <w:rPr>
          <w:rFonts w:ascii="SourceHanSerifCN" w:hAnsi="SourceHanSerifCN"/>
          <w:sz w:val="23"/>
          <w:szCs w:val="23"/>
          <w:shd w:val="clear" w:color="auto" w:fill="FFFFFF"/>
        </w:rPr>
        <w:t>float</w:t>
      </w:r>
      <w:r w:rsidRPr="00D51401">
        <w:rPr>
          <w:rFonts w:ascii="SourceHanSerifCN" w:hAnsi="SourceHanSerifCN"/>
          <w:sz w:val="23"/>
          <w:szCs w:val="23"/>
          <w:shd w:val="clear" w:color="auto" w:fill="FFFFFF"/>
        </w:rPr>
        <w:t>和</w:t>
      </w:r>
      <w:r w:rsidRPr="00D51401">
        <w:rPr>
          <w:rFonts w:ascii="SourceHanSerifCN" w:hAnsi="SourceHanSerifCN"/>
          <w:sz w:val="23"/>
          <w:szCs w:val="23"/>
          <w:shd w:val="clear" w:color="auto" w:fill="FFFFFF"/>
        </w:rPr>
        <w:t>double</w:t>
      </w:r>
      <w:r w:rsidRPr="00D51401">
        <w:rPr>
          <w:rFonts w:ascii="SourceHanSerifCN" w:hAnsi="SourceHanSerifCN"/>
          <w:sz w:val="23"/>
          <w:szCs w:val="23"/>
          <w:shd w:val="clear" w:color="auto" w:fill="FFFFFF"/>
        </w:rPr>
        <w:t>）的基于类型的模式。还包括更通用的模式，涵盖任何指针类型以及指针顺序的变化。</w:t>
      </w:r>
      <w:r w:rsidRPr="00D51401">
        <w:rPr>
          <w:rFonts w:ascii="SourceHanSerifCN" w:hAnsi="SourceHanSerifCN" w:hint="eastAsia"/>
          <w:sz w:val="23"/>
          <w:szCs w:val="23"/>
          <w:shd w:val="clear" w:color="auto" w:fill="FFFFFF"/>
        </w:rPr>
        <w:t>这些模式可以是独立的表达式，也可以是包含了指针变量声明和赋值的较大代码块。该规则涵盖了两个指针都明确定义的情况，一个或两个指针具有初始表达式的情况，以及将一个指针的值赋给另一个指针的情况。</w:t>
      </w:r>
    </w:p>
    <w:p w14:paraId="6E0E719C" w14:textId="47A1E860" w:rsidR="00D51401" w:rsidRDefault="00D51401" w:rsidP="00A8424D">
      <w:pPr>
        <w:pStyle w:val="a4"/>
        <w:numPr>
          <w:ilvl w:val="0"/>
          <w:numId w:val="16"/>
        </w:numPr>
        <w:ind w:left="0" w:firstLineChars="0" w:firstLine="442"/>
        <w:rPr>
          <w:rFonts w:ascii="SourceHanSerifCN" w:hAnsi="SourceHanSerifCN"/>
          <w:sz w:val="23"/>
          <w:szCs w:val="23"/>
          <w:shd w:val="clear" w:color="auto" w:fill="FFFFFF"/>
        </w:rPr>
      </w:pPr>
      <w:r>
        <w:rPr>
          <w:rFonts w:ascii="SourceHanSerifCN" w:hAnsi="SourceHanSerifCN"/>
          <w:sz w:val="23"/>
          <w:szCs w:val="23"/>
          <w:shd w:val="clear" w:color="auto" w:fill="FFFFFF"/>
        </w:rPr>
        <w:t>raptorretstackaddress</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当函数返回指向局部变量的指针时，这意味着它返回的是一个栈地址。然而，一旦函数返回，栈帧将失效，后续的函数调用可能会重用相同的栈地址，从而覆盖指针的值。这可能导致指针的值出现意外变化，甚至在对指针进行解引用时导致崩溃。</w:t>
      </w:r>
    </w:p>
    <w:p w14:paraId="5CCD652A" w14:textId="23D316A3" w:rsidR="00D51401" w:rsidRDefault="00D51401" w:rsidP="00A8424D">
      <w:pPr>
        <w:pStyle w:val="a4"/>
        <w:numPr>
          <w:ilvl w:val="0"/>
          <w:numId w:val="16"/>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signedunsignedconversion</w:t>
      </w:r>
      <w:r>
        <w:rPr>
          <w:rFonts w:ascii="SourceHanSerifCN" w:hAnsi="SourceHanSerifCN" w:hint="eastAsia"/>
          <w:b/>
          <w:bCs/>
          <w:sz w:val="23"/>
          <w:szCs w:val="23"/>
          <w:shd w:val="clear" w:color="auto" w:fill="FFFFFF"/>
        </w:rPr>
        <w:t>：</w:t>
      </w:r>
      <w:r w:rsidR="00A8424D" w:rsidRPr="00A8424D">
        <w:rPr>
          <w:rFonts w:ascii="SourceHanSerifCN" w:hAnsi="SourceHanSerifCN" w:hint="eastAsia"/>
          <w:sz w:val="23"/>
          <w:szCs w:val="23"/>
          <w:shd w:val="clear" w:color="auto" w:fill="FFFFFF"/>
        </w:rPr>
        <w:t>规则识别了一个特定的有符号到无符号转换实例。变量</w:t>
      </w:r>
      <w:r w:rsidR="00A8424D" w:rsidRPr="00A8424D">
        <w:rPr>
          <w:rFonts w:ascii="SourceHanSerifCN" w:hAnsi="SourceHanSerifCN"/>
          <w:sz w:val="23"/>
          <w:szCs w:val="23"/>
          <w:shd w:val="clear" w:color="auto" w:fill="FFFFFF"/>
        </w:rPr>
        <w:t>length</w:t>
      </w:r>
      <w:r w:rsidR="00A8424D" w:rsidRPr="00A8424D">
        <w:rPr>
          <w:rFonts w:ascii="SourceHanSerifCN" w:hAnsi="SourceHanSerifCN"/>
          <w:sz w:val="23"/>
          <w:szCs w:val="23"/>
          <w:shd w:val="clear" w:color="auto" w:fill="FFFFFF"/>
        </w:rPr>
        <w:t>是类型为</w:t>
      </w:r>
      <w:r w:rsidR="00A8424D" w:rsidRPr="00A8424D">
        <w:rPr>
          <w:rFonts w:ascii="SourceHanSerifCN" w:hAnsi="SourceHanSerifCN"/>
          <w:sz w:val="23"/>
          <w:szCs w:val="23"/>
          <w:shd w:val="clear" w:color="auto" w:fill="FFFFFF"/>
        </w:rPr>
        <w:t>off_t</w:t>
      </w:r>
      <w:r w:rsidR="00A8424D" w:rsidRPr="00A8424D">
        <w:rPr>
          <w:rFonts w:ascii="SourceHanSerifCN" w:hAnsi="SourceHanSerifCN"/>
          <w:sz w:val="23"/>
          <w:szCs w:val="23"/>
          <w:shd w:val="clear" w:color="auto" w:fill="FFFFFF"/>
        </w:rPr>
        <w:t>的变量，通过使用</w:t>
      </w:r>
      <w:r w:rsidR="00A8424D" w:rsidRPr="00A8424D">
        <w:rPr>
          <w:rFonts w:ascii="SourceHanSerifCN" w:hAnsi="SourceHanSerifCN"/>
          <w:sz w:val="23"/>
          <w:szCs w:val="23"/>
          <w:shd w:val="clear" w:color="auto" w:fill="FFFFFF"/>
        </w:rPr>
        <w:t>static_cast</w:t>
      </w:r>
      <w:r w:rsidR="00A8424D" w:rsidRPr="00A8424D">
        <w:rPr>
          <w:rFonts w:ascii="SourceHanSerifCN" w:hAnsi="SourceHanSerifCN"/>
          <w:sz w:val="23"/>
          <w:szCs w:val="23"/>
          <w:shd w:val="clear" w:color="auto" w:fill="FFFFFF"/>
        </w:rPr>
        <w:t>将其转换为</w:t>
      </w:r>
      <w:r w:rsidR="00A8424D" w:rsidRPr="00A8424D">
        <w:rPr>
          <w:rFonts w:ascii="SourceHanSerifCN" w:hAnsi="SourceHanSerifCN"/>
          <w:sz w:val="23"/>
          <w:szCs w:val="23"/>
          <w:shd w:val="clear" w:color="auto" w:fill="FFFFFF"/>
        </w:rPr>
        <w:t>size_t</w:t>
      </w:r>
      <w:r w:rsidR="00A8424D" w:rsidRPr="00A8424D">
        <w:rPr>
          <w:rFonts w:ascii="SourceHanSerifCN" w:hAnsi="SourceHanSerifCN"/>
          <w:sz w:val="23"/>
          <w:szCs w:val="23"/>
          <w:shd w:val="clear" w:color="auto" w:fill="FFFFFF"/>
        </w:rPr>
        <w:t>类型。此转换的目的是获取内存对象的大小。</w:t>
      </w:r>
      <w:r w:rsidR="00A8424D" w:rsidRPr="00A8424D">
        <w:rPr>
          <w:rFonts w:ascii="SourceHanSerifCN" w:hAnsi="SourceHanSerifCN" w:hint="eastAsia"/>
          <w:sz w:val="23"/>
          <w:szCs w:val="23"/>
          <w:shd w:val="clear" w:color="auto" w:fill="FFFFFF"/>
        </w:rPr>
        <w:t>然而，在进行转换时存在潜在问题。</w:t>
      </w:r>
      <w:r w:rsidR="00A8424D" w:rsidRPr="00A8424D">
        <w:rPr>
          <w:rFonts w:ascii="SourceHanSerifCN" w:hAnsi="SourceHanSerifCN"/>
          <w:sz w:val="23"/>
          <w:szCs w:val="23"/>
          <w:shd w:val="clear" w:color="auto" w:fill="FFFFFF"/>
        </w:rPr>
        <w:t>off_t</w:t>
      </w:r>
      <w:r w:rsidR="00A8424D" w:rsidRPr="00A8424D">
        <w:rPr>
          <w:rFonts w:ascii="SourceHanSerifCN" w:hAnsi="SourceHanSerifCN"/>
          <w:sz w:val="23"/>
          <w:szCs w:val="23"/>
          <w:shd w:val="clear" w:color="auto" w:fill="FFFFFF"/>
        </w:rPr>
        <w:t>类型通常是有符号类型，而</w:t>
      </w:r>
      <w:r w:rsidR="00A8424D" w:rsidRPr="00A8424D">
        <w:rPr>
          <w:rFonts w:ascii="SourceHanSerifCN" w:hAnsi="SourceHanSerifCN"/>
          <w:sz w:val="23"/>
          <w:szCs w:val="23"/>
          <w:shd w:val="clear" w:color="auto" w:fill="FFFFFF"/>
        </w:rPr>
        <w:t>size_t</w:t>
      </w:r>
      <w:r w:rsidR="00A8424D" w:rsidRPr="00A8424D">
        <w:rPr>
          <w:rFonts w:ascii="SourceHanSerifCN" w:hAnsi="SourceHanSerifCN"/>
          <w:sz w:val="23"/>
          <w:szCs w:val="23"/>
          <w:shd w:val="clear" w:color="auto" w:fill="FFFFFF"/>
        </w:rPr>
        <w:t>是无符号类型。如果</w:t>
      </w:r>
      <w:r w:rsidR="00A8424D" w:rsidRPr="00A8424D">
        <w:rPr>
          <w:rFonts w:ascii="SourceHanSerifCN" w:hAnsi="SourceHanSerifCN"/>
          <w:sz w:val="23"/>
          <w:szCs w:val="23"/>
          <w:shd w:val="clear" w:color="auto" w:fill="FFFFFF"/>
        </w:rPr>
        <w:t>length</w:t>
      </w:r>
      <w:r w:rsidR="00A8424D" w:rsidRPr="00A8424D">
        <w:rPr>
          <w:rFonts w:ascii="SourceHanSerifCN" w:hAnsi="SourceHanSerifCN"/>
          <w:sz w:val="23"/>
          <w:szCs w:val="23"/>
          <w:shd w:val="clear" w:color="auto" w:fill="FFFFFF"/>
        </w:rPr>
        <w:t>的值为负数，转换后的</w:t>
      </w:r>
      <w:r w:rsidR="00A8424D" w:rsidRPr="00A8424D">
        <w:rPr>
          <w:rFonts w:ascii="SourceHanSerifCN" w:hAnsi="SourceHanSerifCN"/>
          <w:sz w:val="23"/>
          <w:szCs w:val="23"/>
          <w:shd w:val="clear" w:color="auto" w:fill="FFFFFF"/>
        </w:rPr>
        <w:t>size</w:t>
      </w:r>
      <w:r w:rsidR="00A8424D" w:rsidRPr="00A8424D">
        <w:rPr>
          <w:rFonts w:ascii="SourceHanSerifCN" w:hAnsi="SourceHanSerifCN"/>
          <w:sz w:val="23"/>
          <w:szCs w:val="23"/>
          <w:shd w:val="clear" w:color="auto" w:fill="FFFFFF"/>
        </w:rPr>
        <w:t>将变为一个很大的正数，这可能导致意外行为或错误的结果。</w:t>
      </w:r>
    </w:p>
    <w:p w14:paraId="5C9C561D" w14:textId="42F9A864"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sidRPr="00A8424D">
        <w:rPr>
          <w:rFonts w:ascii="SourceHanSerifCN" w:hAnsi="SourceHanSerifCN"/>
          <w:sz w:val="23"/>
          <w:szCs w:val="23"/>
          <w:shd w:val="clear" w:color="auto" w:fill="FFFFFF"/>
        </w:rPr>
        <w:t>signedunsignedconversion</w:t>
      </w:r>
      <w:r>
        <w:rPr>
          <w:rFonts w:ascii="SourceHanSerifCN" w:hAnsi="SourceHanSerifCN" w:hint="eastAsia"/>
          <w:sz w:val="23"/>
          <w:szCs w:val="23"/>
          <w:shd w:val="clear" w:color="auto" w:fill="FFFFFF"/>
        </w:rPr>
        <w:t>：</w:t>
      </w:r>
      <w:r w:rsidRPr="00A8424D">
        <w:rPr>
          <w:rFonts w:ascii="SourceHanSerifCN" w:hAnsi="SourceHanSerifCN" w:hint="eastAsia"/>
          <w:sz w:val="23"/>
          <w:szCs w:val="23"/>
          <w:shd w:val="clear" w:color="auto" w:fill="FFFFFF"/>
        </w:rPr>
        <w:t>识别使用有符号基元并将其转换为无符号基元，或使用无符号基元并将其转换为有符号基元的情况，这可能导致意外值并违反程序的假设。它警告不要依赖有符号和无符号数字之间的隐式转换，因为结果可能是意外的，并引入漏洞。该规则提供了多个模式来检测此类转换，包括赋值、函数返回和特定函数（如</w:t>
      </w:r>
      <w:r w:rsidRPr="00A8424D">
        <w:rPr>
          <w:rFonts w:ascii="SourceHanSerifCN" w:hAnsi="SourceHanSerifCN"/>
          <w:sz w:val="23"/>
          <w:szCs w:val="23"/>
          <w:shd w:val="clear" w:color="auto" w:fill="FFFFFF"/>
        </w:rPr>
        <w:t>strncpy</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memcpy</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malloc</w:t>
      </w:r>
      <w:r w:rsidRPr="00A8424D">
        <w:rPr>
          <w:rFonts w:ascii="SourceHanSerifCN" w:hAnsi="SourceHanSerifCN"/>
          <w:sz w:val="23"/>
          <w:szCs w:val="23"/>
          <w:shd w:val="clear" w:color="auto" w:fill="FFFFFF"/>
        </w:rPr>
        <w:t>等）。它涵盖了从有符号到无符号和从无符号到有符号的转换。</w:t>
      </w:r>
    </w:p>
    <w:p w14:paraId="509C96F7" w14:textId="363C2B2F"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sidRPr="00A8424D">
        <w:rPr>
          <w:rFonts w:ascii="SourceHanSerifCN" w:hAnsi="SourceHanSerifCN"/>
          <w:sz w:val="23"/>
          <w:szCs w:val="23"/>
          <w:shd w:val="clear" w:color="auto" w:fill="FFFFFF"/>
        </w:rPr>
        <w:t>typos</w:t>
      </w:r>
      <w:r>
        <w:rPr>
          <w:rFonts w:ascii="SourceHanSerifCN" w:hAnsi="SourceHanSerifCN" w:hint="eastAsia"/>
          <w:sz w:val="23"/>
          <w:szCs w:val="23"/>
          <w:shd w:val="clear" w:color="auto" w:fill="FFFFFF"/>
        </w:rPr>
        <w:t>：</w:t>
      </w:r>
      <w:r w:rsidRPr="00A8424D">
        <w:rPr>
          <w:rFonts w:ascii="SourceHanSerifCN" w:hAnsi="SourceHanSerifCN" w:hint="eastAsia"/>
          <w:sz w:val="23"/>
          <w:szCs w:val="23"/>
          <w:shd w:val="clear" w:color="auto" w:fill="FFFFFF"/>
        </w:rPr>
        <w:t>旨在通过静态代码分析来捕获常见的编程错误，这些错误可能会引入安全漏洞到代码库中</w:t>
      </w:r>
      <w:r>
        <w:rPr>
          <w:rFonts w:ascii="SourceHanSerifCN" w:hAnsi="SourceHanSerifCN" w:hint="eastAsia"/>
          <w:sz w:val="23"/>
          <w:szCs w:val="23"/>
          <w:shd w:val="clear" w:color="auto" w:fill="FFFFFF"/>
        </w:rPr>
        <w:t>。</w:t>
      </w:r>
    </w:p>
    <w:p w14:paraId="79F9A84A" w14:textId="58A60B24"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sidRPr="00A8424D">
        <w:rPr>
          <w:rFonts w:ascii="SourceHanSerifCN" w:hAnsi="SourceHanSerifCN"/>
          <w:sz w:val="23"/>
          <w:szCs w:val="23"/>
          <w:shd w:val="clear" w:color="auto" w:fill="FFFFFF"/>
        </w:rPr>
        <w:t>uncheckedretmalloccallocrealloc</w:t>
      </w:r>
      <w:r>
        <w:rPr>
          <w:rFonts w:ascii="SourceHanSerifCN" w:hAnsi="SourceHanSerifCN" w:hint="eastAsia"/>
          <w:sz w:val="23"/>
          <w:szCs w:val="23"/>
          <w:shd w:val="clear" w:color="auto" w:fill="FFFFFF"/>
        </w:rPr>
        <w:t>：</w:t>
      </w:r>
      <w:r w:rsidRPr="00A8424D">
        <w:rPr>
          <w:rFonts w:ascii="SourceHanSerifCN" w:hAnsi="SourceHanSerifCN" w:hint="eastAsia"/>
          <w:sz w:val="23"/>
          <w:szCs w:val="23"/>
          <w:shd w:val="clear" w:color="auto" w:fill="FFFFFF"/>
        </w:rPr>
        <w:t>有助于识别未正确检查错误的内存分配函数，这可能导致</w:t>
      </w:r>
      <w:r w:rsidRPr="00A8424D">
        <w:rPr>
          <w:rFonts w:ascii="SourceHanSerifCN" w:hAnsi="SourceHanSerifCN"/>
          <w:sz w:val="23"/>
          <w:szCs w:val="23"/>
          <w:shd w:val="clear" w:color="auto" w:fill="FFFFFF"/>
        </w:rPr>
        <w:t>NULL</w:t>
      </w:r>
      <w:r w:rsidRPr="00A8424D">
        <w:rPr>
          <w:rFonts w:ascii="SourceHanSerifCN" w:hAnsi="SourceHanSerifCN"/>
          <w:sz w:val="23"/>
          <w:szCs w:val="23"/>
          <w:shd w:val="clear" w:color="auto" w:fill="FFFFFF"/>
        </w:rPr>
        <w:t>指针解引用或其他漏洞。它提供了对特定函数以及检查或未检查返回值的各种方式的模式。</w:t>
      </w:r>
    </w:p>
    <w:p w14:paraId="5CD8CDB5" w14:textId="6F92CEC8"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sidRPr="00A8424D">
        <w:rPr>
          <w:rFonts w:ascii="SourceHanSerifCN" w:hAnsi="SourceHanSerifCN"/>
          <w:sz w:val="23"/>
          <w:szCs w:val="23"/>
          <w:shd w:val="clear" w:color="auto" w:fill="FFFFFF"/>
        </w:rPr>
        <w:lastRenderedPageBreak/>
        <w:t>uncheckedretsetuidseteuid</w:t>
      </w:r>
      <w:r>
        <w:rPr>
          <w:rFonts w:ascii="SourceHanSerifCN" w:hAnsi="SourceHanSerifCN" w:hint="eastAsia"/>
          <w:sz w:val="23"/>
          <w:szCs w:val="23"/>
          <w:shd w:val="clear" w:color="auto" w:fill="FFFFFF"/>
        </w:rPr>
        <w:t>：</w:t>
      </w:r>
      <w:r w:rsidRPr="00A8424D">
        <w:rPr>
          <w:rFonts w:ascii="SourceHanSerifCN" w:hAnsi="SourceHanSerifCN" w:hint="eastAsia"/>
          <w:sz w:val="23"/>
          <w:szCs w:val="23"/>
          <w:shd w:val="clear" w:color="auto" w:fill="FFFFFF"/>
        </w:rPr>
        <w:t>强调了软件未检查方法或函数返回值的潜在漏洞</w:t>
      </w:r>
      <w:r>
        <w:rPr>
          <w:rFonts w:ascii="SourceHanSerifCN" w:hAnsi="SourceHanSerifCN" w:hint="eastAsia"/>
          <w:sz w:val="23"/>
          <w:szCs w:val="23"/>
          <w:shd w:val="clear" w:color="auto" w:fill="FFFFFF"/>
        </w:rPr>
        <w:t>，</w:t>
      </w:r>
      <w:r>
        <w:rPr>
          <w:rStyle w:val="md-plain"/>
          <w:rFonts w:ascii="SourceHanSerifCN" w:hAnsi="SourceHanSerifCN"/>
          <w:sz w:val="23"/>
          <w:szCs w:val="23"/>
          <w:shd w:val="clear" w:color="auto" w:fill="FFFFFF"/>
        </w:rPr>
        <w:t>定义了模式以识别未正确检查</w:t>
      </w:r>
      <w:r>
        <w:rPr>
          <w:rStyle w:val="HTML"/>
          <w:rFonts w:ascii="JetBrainsMono" w:hAnsi="JetBrainsMono"/>
          <w:sz w:val="22"/>
          <w:shd w:val="clear" w:color="auto" w:fill="FFFFFF"/>
        </w:rPr>
        <w:t>setuid()</w:t>
      </w:r>
      <w:r>
        <w:rPr>
          <w:rStyle w:val="md-plain"/>
          <w:rFonts w:ascii="SourceHanSerifCN" w:hAnsi="SourceHanSerifCN"/>
          <w:sz w:val="23"/>
          <w:szCs w:val="23"/>
          <w:shd w:val="clear" w:color="auto" w:fill="FFFFFF"/>
        </w:rPr>
        <w:t>和</w:t>
      </w:r>
      <w:r>
        <w:rPr>
          <w:rStyle w:val="HTML"/>
          <w:rFonts w:ascii="JetBrainsMono" w:hAnsi="JetBrainsMono"/>
          <w:sz w:val="22"/>
          <w:shd w:val="clear" w:color="auto" w:fill="FFFFFF"/>
        </w:rPr>
        <w:t>seteuid()</w:t>
      </w:r>
      <w:r>
        <w:rPr>
          <w:rStyle w:val="md-plain"/>
          <w:rFonts w:ascii="SourceHanSerifCN" w:hAnsi="SourceHanSerifCN"/>
          <w:sz w:val="23"/>
          <w:szCs w:val="23"/>
          <w:shd w:val="clear" w:color="auto" w:fill="FFFFFF"/>
        </w:rPr>
        <w:t>函数返回值的情况。它包括用于检测调用这些函数但未检查返回值的模式，以及用于排除使用比较运算符检查返回值或将其赋值给变量的情况的模式。</w:t>
      </w:r>
      <w:r w:rsidRPr="00A8424D">
        <w:rPr>
          <w:rFonts w:ascii="SourceHanSerifCN" w:hAnsi="SourceHanSerifCN" w:hint="eastAsia"/>
          <w:sz w:val="23"/>
          <w:szCs w:val="23"/>
          <w:shd w:val="clear" w:color="auto" w:fill="FFFFFF"/>
        </w:rPr>
        <w:t>这种疏忽可能导致软件无法检测到意外的状态和条件。如果攻击者能够强制函数失败或返回意外值，那么随后的程序逻辑可能会导致漏洞</w:t>
      </w:r>
      <w:r>
        <w:rPr>
          <w:rFonts w:ascii="SourceHanSerifCN" w:hAnsi="SourceHanSerifCN" w:hint="eastAsia"/>
          <w:sz w:val="23"/>
          <w:szCs w:val="23"/>
          <w:shd w:val="clear" w:color="auto" w:fill="FFFFFF"/>
        </w:rPr>
        <w:t>。</w:t>
      </w:r>
    </w:p>
    <w:p w14:paraId="31F74685" w14:textId="23F1D551"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unsaferetsnprintfvsnprintf</w:t>
      </w:r>
      <w:r>
        <w:rPr>
          <w:rFonts w:ascii="SourceHanSerifCN" w:hAnsi="SourceHanSerifCN" w:hint="eastAsia"/>
          <w:b/>
          <w:bCs/>
          <w:sz w:val="23"/>
          <w:szCs w:val="23"/>
          <w:shd w:val="clear" w:color="auto" w:fill="FFFFFF"/>
        </w:rPr>
        <w:t>：</w:t>
      </w:r>
      <w:r w:rsidRPr="00A8424D">
        <w:rPr>
          <w:rFonts w:ascii="SourceHanSerifCN" w:hAnsi="SourceHanSerifCN" w:hint="eastAsia"/>
          <w:sz w:val="23"/>
          <w:szCs w:val="23"/>
          <w:shd w:val="clear" w:color="auto" w:fill="FFFFFF"/>
        </w:rPr>
        <w:t>检测</w:t>
      </w:r>
      <w:r w:rsidRPr="00A8424D">
        <w:rPr>
          <w:rFonts w:ascii="SourceHanSerifCN" w:hAnsi="SourceHanSerifCN"/>
          <w:sz w:val="23"/>
          <w:szCs w:val="23"/>
          <w:shd w:val="clear" w:color="auto" w:fill="FFFFFF"/>
        </w:rPr>
        <w:t>C</w:t>
      </w:r>
      <w:r w:rsidRPr="00A8424D">
        <w:rPr>
          <w:rFonts w:ascii="SourceHanSerifCN" w:hAnsi="SourceHanSerifCN"/>
          <w:sz w:val="23"/>
          <w:szCs w:val="23"/>
          <w:shd w:val="clear" w:color="auto" w:fill="FFFFFF"/>
        </w:rPr>
        <w:t>和</w:t>
      </w:r>
      <w:r w:rsidRPr="00A8424D">
        <w:rPr>
          <w:rFonts w:ascii="SourceHanSerifCN" w:hAnsi="SourceHanSerifCN"/>
          <w:sz w:val="23"/>
          <w:szCs w:val="23"/>
          <w:shd w:val="clear" w:color="auto" w:fill="FFFFFF"/>
        </w:rPr>
        <w:t>C++</w:t>
      </w:r>
      <w:r w:rsidRPr="00A8424D">
        <w:rPr>
          <w:rFonts w:ascii="SourceHanSerifCN" w:hAnsi="SourceHanSerifCN"/>
          <w:sz w:val="23"/>
          <w:szCs w:val="23"/>
          <w:shd w:val="clear" w:color="auto" w:fill="FFFFFF"/>
        </w:rPr>
        <w:t>代码中对</w:t>
      </w:r>
      <w:r w:rsidRPr="00A8424D">
        <w:rPr>
          <w:rFonts w:ascii="SourceHanSerifCN" w:hAnsi="SourceHanSerifCN"/>
          <w:sz w:val="23"/>
          <w:szCs w:val="23"/>
          <w:shd w:val="clear" w:color="auto" w:fill="FFFFFF"/>
        </w:rPr>
        <w:t>snprintf()</w:t>
      </w:r>
      <w:r w:rsidRPr="00A8424D">
        <w:rPr>
          <w:rFonts w:ascii="SourceHanSerifCN" w:hAnsi="SourceHanSerifCN"/>
          <w:sz w:val="23"/>
          <w:szCs w:val="23"/>
          <w:shd w:val="clear" w:color="auto" w:fill="FFFFFF"/>
        </w:rPr>
        <w:t>和</w:t>
      </w:r>
      <w:r w:rsidRPr="00A8424D">
        <w:rPr>
          <w:rFonts w:ascii="SourceHanSerifCN" w:hAnsi="SourceHanSerifCN"/>
          <w:sz w:val="23"/>
          <w:szCs w:val="23"/>
          <w:shd w:val="clear" w:color="auto" w:fill="FFFFFF"/>
        </w:rPr>
        <w:t>vsnprintf()</w:t>
      </w:r>
      <w:r w:rsidRPr="00A8424D">
        <w:rPr>
          <w:rFonts w:ascii="SourceHanSerifCN" w:hAnsi="SourceHanSerifCN"/>
          <w:sz w:val="23"/>
          <w:szCs w:val="23"/>
          <w:shd w:val="clear" w:color="auto" w:fill="FFFFFF"/>
        </w:rPr>
        <w:t>函数的潜在不安全使用。这些函数返回它们尝试创建的字符串的总长度，这个返回值可能大于目标缓冲区的大小。如果不安全地使用返回值，例如直接将其作为索引用于写入目标缓冲区，可能会导致内存损坏和漏洞。</w:t>
      </w:r>
    </w:p>
    <w:p w14:paraId="05D64AD8" w14:textId="15A28C6A"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sidRPr="00A8424D">
        <w:rPr>
          <w:rFonts w:ascii="SourceHanSerifCN" w:hAnsi="SourceHanSerifCN"/>
          <w:sz w:val="23"/>
          <w:szCs w:val="23"/>
          <w:shd w:val="clear" w:color="auto" w:fill="FFFFFF"/>
        </w:rPr>
        <w:t>unsaferetstrlcpystrlcat</w:t>
      </w:r>
      <w:r>
        <w:rPr>
          <w:rFonts w:ascii="SourceHanSerifCN" w:hAnsi="SourceHanSerifCN" w:hint="eastAsia"/>
          <w:sz w:val="23"/>
          <w:szCs w:val="23"/>
          <w:shd w:val="clear" w:color="auto" w:fill="FFFFFF"/>
        </w:rPr>
        <w:t>：</w:t>
      </w:r>
      <w:r w:rsidRPr="00A8424D">
        <w:rPr>
          <w:rFonts w:ascii="SourceHanSerifCN" w:hAnsi="SourceHanSerifCN"/>
          <w:sz w:val="23"/>
          <w:szCs w:val="23"/>
          <w:shd w:val="clear" w:color="auto" w:fill="FFFFFF"/>
        </w:rPr>
        <w:t>strlcpy()</w:t>
      </w:r>
      <w:r w:rsidRPr="00A8424D">
        <w:rPr>
          <w:rFonts w:ascii="SourceHanSerifCN" w:hAnsi="SourceHanSerifCN"/>
          <w:sz w:val="23"/>
          <w:szCs w:val="23"/>
          <w:shd w:val="clear" w:color="auto" w:fill="FFFFFF"/>
        </w:rPr>
        <w:t>和</w:t>
      </w:r>
      <w:r w:rsidRPr="00A8424D">
        <w:rPr>
          <w:rFonts w:ascii="SourceHanSerifCN" w:hAnsi="SourceHanSerifCN"/>
          <w:sz w:val="23"/>
          <w:szCs w:val="23"/>
          <w:shd w:val="clear" w:color="auto" w:fill="FFFFFF"/>
        </w:rPr>
        <w:t>strlcat()</w:t>
      </w:r>
      <w:r w:rsidRPr="00A8424D">
        <w:rPr>
          <w:rFonts w:ascii="SourceHanSerifCN" w:hAnsi="SourceHanSerifCN"/>
          <w:sz w:val="23"/>
          <w:szCs w:val="23"/>
          <w:shd w:val="clear" w:color="auto" w:fill="FFFFFF"/>
        </w:rPr>
        <w:t>函数返回它们尝试创建的字符串的总长度。对于</w:t>
      </w:r>
      <w:r w:rsidRPr="00A8424D">
        <w:rPr>
          <w:rFonts w:ascii="SourceHanSerifCN" w:hAnsi="SourceHanSerifCN"/>
          <w:sz w:val="23"/>
          <w:szCs w:val="23"/>
          <w:shd w:val="clear" w:color="auto" w:fill="FFFFFF"/>
        </w:rPr>
        <w:t>strlcpy()</w:t>
      </w:r>
      <w:r w:rsidRPr="00A8424D">
        <w:rPr>
          <w:rFonts w:ascii="SourceHanSerifCN" w:hAnsi="SourceHanSerifCN"/>
          <w:sz w:val="23"/>
          <w:szCs w:val="23"/>
          <w:shd w:val="clear" w:color="auto" w:fill="FFFFFF"/>
        </w:rPr>
        <w:t>函数来说，这意味着源字符串的长度；对于</w:t>
      </w:r>
      <w:r w:rsidRPr="00A8424D">
        <w:rPr>
          <w:rFonts w:ascii="SourceHanSerifCN" w:hAnsi="SourceHanSerifCN"/>
          <w:sz w:val="23"/>
          <w:szCs w:val="23"/>
          <w:shd w:val="clear" w:color="auto" w:fill="FFFFFF"/>
        </w:rPr>
        <w:t>strlcat()</w:t>
      </w:r>
      <w:r w:rsidRPr="00A8424D">
        <w:rPr>
          <w:rFonts w:ascii="SourceHanSerifCN" w:hAnsi="SourceHanSerifCN"/>
          <w:sz w:val="23"/>
          <w:szCs w:val="23"/>
          <w:shd w:val="clear" w:color="auto" w:fill="FFFFFF"/>
        </w:rPr>
        <w:t>函数来说，这意味着目标字符串的初始长度加上源字符串的长度。因此，返回值可能大于目标缓冲区的大小。</w:t>
      </w:r>
      <w:r w:rsidRPr="00A8424D">
        <w:rPr>
          <w:rFonts w:ascii="SourceHanSerifCN" w:hAnsi="SourceHanSerifCN" w:hint="eastAsia"/>
          <w:sz w:val="23"/>
          <w:szCs w:val="23"/>
          <w:shd w:val="clear" w:color="auto" w:fill="FFFFFF"/>
        </w:rPr>
        <w:t>如果不安全地使用返回值，例如将其用作写入目标缓冲区的索引，就可能导致内存损坏和漏洞。尽管此类漏洞并不常见，因为通常会忽略这些函数的返回值，但忽略这些函数的结果可能导致数据截断。</w:t>
      </w:r>
    </w:p>
    <w:p w14:paraId="7AD639A4" w14:textId="442D2C5B"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unsafestrlen</w:t>
      </w:r>
      <w:r>
        <w:rPr>
          <w:rFonts w:ascii="SourceHanSerifCN" w:hAnsi="SourceHanSerifCN" w:hint="eastAsia"/>
          <w:b/>
          <w:bCs/>
          <w:sz w:val="23"/>
          <w:szCs w:val="23"/>
          <w:shd w:val="clear" w:color="auto" w:fill="FFFFFF"/>
        </w:rPr>
        <w:t>：</w:t>
      </w:r>
      <w:r w:rsidRPr="00A8424D">
        <w:rPr>
          <w:rFonts w:ascii="SourceHanSerifCN" w:hAnsi="SourceHanSerifCN" w:hint="eastAsia"/>
          <w:sz w:val="23"/>
          <w:szCs w:val="23"/>
          <w:shd w:val="clear" w:color="auto" w:fill="FFFFFF"/>
        </w:rPr>
        <w:t>规则</w:t>
      </w:r>
      <w:r w:rsidRPr="00A8424D">
        <w:rPr>
          <w:rFonts w:ascii="SourceHanSerifCN" w:hAnsi="SourceHanSerifCN" w:hint="eastAsia"/>
          <w:sz w:val="23"/>
          <w:szCs w:val="23"/>
          <w:shd w:val="clear" w:color="auto" w:fill="FFFFFF"/>
        </w:rPr>
        <w:t>说明</w:t>
      </w:r>
      <w:r w:rsidRPr="00A8424D">
        <w:rPr>
          <w:rFonts w:ascii="SourceHanSerifCN" w:hAnsi="SourceHanSerifCN" w:hint="eastAsia"/>
          <w:sz w:val="23"/>
          <w:szCs w:val="23"/>
          <w:shd w:val="clear" w:color="auto" w:fill="FFFFFF"/>
        </w:rPr>
        <w:t>整数溢出或环绕漏洞的潜在后果，强调了它们对资源管理、执行控制和安全决策的影响。它强调了考虑用户提供的输入的重要性，并警告了意外环绕的安全关键性。受输入大小影响时，短整数相对于</w:t>
      </w:r>
      <w:r w:rsidRPr="00A8424D">
        <w:rPr>
          <w:rFonts w:ascii="SourceHanSerifCN" w:hAnsi="SourceHanSerifCN"/>
          <w:sz w:val="23"/>
          <w:szCs w:val="23"/>
          <w:shd w:val="clear" w:color="auto" w:fill="FFFFFF"/>
        </w:rPr>
        <w:t>int</w:t>
      </w:r>
      <w:r w:rsidRPr="00A8424D">
        <w:rPr>
          <w:rFonts w:ascii="SourceHanSerifCN" w:hAnsi="SourceHanSerifCN"/>
          <w:sz w:val="23"/>
          <w:szCs w:val="23"/>
          <w:shd w:val="clear" w:color="auto" w:fill="FFFFFF"/>
        </w:rPr>
        <w:t>更容易受到攻击。</w:t>
      </w:r>
    </w:p>
    <w:p w14:paraId="6BF65F39" w14:textId="05222CA5"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Pr>
          <w:rFonts w:ascii="SourceHanSerifCN" w:hAnsi="SourceHanSerifCN"/>
          <w:b/>
          <w:bCs/>
          <w:sz w:val="23"/>
          <w:szCs w:val="23"/>
          <w:shd w:val="clear" w:color="auto" w:fill="FFFFFF"/>
        </w:rPr>
        <w:t>unterminatedstringstrncpystpncpy</w:t>
      </w:r>
      <w:r>
        <w:rPr>
          <w:rFonts w:ascii="SourceHanSerifCN" w:hAnsi="SourceHanSerifCN" w:hint="eastAsia"/>
          <w:b/>
          <w:bCs/>
          <w:sz w:val="23"/>
          <w:szCs w:val="23"/>
          <w:shd w:val="clear" w:color="auto" w:fill="FFFFFF"/>
        </w:rPr>
        <w:t>：</w:t>
      </w:r>
      <w:r w:rsidRPr="00A8424D">
        <w:rPr>
          <w:rFonts w:ascii="SourceHanSerifCN" w:hAnsi="SourceHanSerifCN" w:hint="eastAsia"/>
          <w:sz w:val="23"/>
          <w:szCs w:val="23"/>
          <w:shd w:val="clear" w:color="auto" w:fill="FFFFFF"/>
        </w:rPr>
        <w:t>规则涵盖了</w:t>
      </w:r>
      <w:r w:rsidRPr="00A8424D">
        <w:rPr>
          <w:rFonts w:ascii="SourceHanSerifCN" w:hAnsi="SourceHanSerifCN"/>
          <w:sz w:val="23"/>
          <w:szCs w:val="23"/>
          <w:shd w:val="clear" w:color="auto" w:fill="FFFFFF"/>
        </w:rPr>
        <w:t>C</w:t>
      </w:r>
      <w:r w:rsidRPr="00A8424D">
        <w:rPr>
          <w:rFonts w:ascii="SourceHanSerifCN" w:hAnsi="SourceHanSerifCN"/>
          <w:sz w:val="23"/>
          <w:szCs w:val="23"/>
          <w:shd w:val="clear" w:color="auto" w:fill="FFFFFF"/>
        </w:rPr>
        <w:t>和</w:t>
      </w:r>
      <w:r w:rsidRPr="00A8424D">
        <w:rPr>
          <w:rFonts w:ascii="SourceHanSerifCN" w:hAnsi="SourceHanSerifCN"/>
          <w:sz w:val="23"/>
          <w:szCs w:val="23"/>
          <w:shd w:val="clear" w:color="auto" w:fill="FFFFFF"/>
        </w:rPr>
        <w:t>C++</w:t>
      </w:r>
      <w:r w:rsidRPr="00A8424D">
        <w:rPr>
          <w:rFonts w:ascii="SourceHanSerifCN" w:hAnsi="SourceHanSerifCN"/>
          <w:sz w:val="23"/>
          <w:szCs w:val="23"/>
          <w:shd w:val="clear" w:color="auto" w:fill="FFFFFF"/>
        </w:rPr>
        <w:t>编程语言中的几个函数，包括</w:t>
      </w:r>
      <w:r w:rsidRPr="00A8424D">
        <w:rPr>
          <w:rFonts w:ascii="SourceHanSerifCN" w:hAnsi="SourceHanSerifCN"/>
          <w:sz w:val="23"/>
          <w:szCs w:val="23"/>
          <w:shd w:val="clear" w:color="auto" w:fill="FFFFFF"/>
        </w:rPr>
        <w:t>strncpy</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stpncpy</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wcsncpy</w:t>
      </w:r>
      <w:r w:rsidRPr="00A8424D">
        <w:rPr>
          <w:rFonts w:ascii="SourceHanSerifCN" w:hAnsi="SourceHanSerifCN"/>
          <w:sz w:val="23"/>
          <w:szCs w:val="23"/>
          <w:shd w:val="clear" w:color="auto" w:fill="FFFFFF"/>
        </w:rPr>
        <w:t>和</w:t>
      </w:r>
      <w:r w:rsidRPr="00A8424D">
        <w:rPr>
          <w:rFonts w:ascii="SourceHanSerifCN" w:hAnsi="SourceHanSerifCN"/>
          <w:sz w:val="23"/>
          <w:szCs w:val="23"/>
          <w:shd w:val="clear" w:color="auto" w:fill="FFFFFF"/>
        </w:rPr>
        <w:t>wcpncpy</w:t>
      </w:r>
      <w:r w:rsidRPr="00A8424D">
        <w:rPr>
          <w:rFonts w:ascii="SourceHanSerifCN" w:hAnsi="SourceHanSerifCN"/>
          <w:sz w:val="23"/>
          <w:szCs w:val="23"/>
          <w:shd w:val="clear" w:color="auto" w:fill="FFFFFF"/>
        </w:rPr>
        <w:t>。它检查这些函数的使用情况，但目标缓冲区未正确进行空终止。它特别查找函数调用之后缺少空终止的模式，使用不同变体的空字符赋值。</w:t>
      </w:r>
    </w:p>
    <w:p w14:paraId="61B48EB3" w14:textId="1BB5853C"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sidRPr="00A8424D">
        <w:rPr>
          <w:rFonts w:ascii="SourceHanSerifCN" w:hAnsi="SourceHanSerifCN"/>
          <w:sz w:val="23"/>
          <w:szCs w:val="23"/>
          <w:shd w:val="clear" w:color="auto" w:fill="FFFFFF"/>
        </w:rPr>
        <w:t>useafterfree</w:t>
      </w:r>
      <w:r>
        <w:rPr>
          <w:rFonts w:ascii="SourceHanSerifCN" w:hAnsi="SourceHanSerifCN" w:hint="eastAsia"/>
          <w:sz w:val="23"/>
          <w:szCs w:val="23"/>
          <w:shd w:val="clear" w:color="auto" w:fill="FFFFFF"/>
        </w:rPr>
        <w:t>：</w:t>
      </w:r>
      <w:r>
        <w:rPr>
          <w:rFonts w:ascii="SourceHanSerifCN" w:hAnsi="SourceHanSerifCN"/>
          <w:sz w:val="23"/>
          <w:szCs w:val="23"/>
          <w:shd w:val="clear" w:color="auto" w:fill="FFFFFF"/>
        </w:rPr>
        <w:t>解释了使用后释放错误的后果以及数据损坏或未定义行为的可能性。</w:t>
      </w:r>
    </w:p>
    <w:p w14:paraId="5B63EF58" w14:textId="611667D1" w:rsidR="00A8424D" w:rsidRDefault="00A8424D" w:rsidP="00A8424D">
      <w:pPr>
        <w:pStyle w:val="a4"/>
        <w:numPr>
          <w:ilvl w:val="0"/>
          <w:numId w:val="16"/>
        </w:numPr>
        <w:ind w:left="0" w:firstLineChars="0" w:firstLine="442"/>
        <w:rPr>
          <w:rFonts w:ascii="SourceHanSerifCN" w:hAnsi="SourceHanSerifCN"/>
          <w:sz w:val="23"/>
          <w:szCs w:val="23"/>
          <w:shd w:val="clear" w:color="auto" w:fill="FFFFFF"/>
        </w:rPr>
      </w:pPr>
      <w:r w:rsidRPr="00A8424D">
        <w:rPr>
          <w:rFonts w:ascii="SourceHanSerifCN" w:hAnsi="SourceHanSerifCN"/>
          <w:sz w:val="23"/>
          <w:szCs w:val="23"/>
          <w:shd w:val="clear" w:color="auto" w:fill="FFFFFF"/>
        </w:rPr>
        <w:t>writeintostackbuffer</w:t>
      </w:r>
      <w:r>
        <w:rPr>
          <w:rFonts w:ascii="SourceHanSerifCN" w:hAnsi="SourceHanSerifCN" w:hint="eastAsia"/>
          <w:sz w:val="23"/>
          <w:szCs w:val="23"/>
          <w:shd w:val="clear" w:color="auto" w:fill="FFFFFF"/>
        </w:rPr>
        <w:t>：</w:t>
      </w:r>
      <w:r w:rsidRPr="00A8424D">
        <w:rPr>
          <w:rFonts w:ascii="SourceHanSerifCN" w:hAnsi="SourceHanSerifCN" w:hint="eastAsia"/>
          <w:sz w:val="23"/>
          <w:szCs w:val="23"/>
          <w:shd w:val="clear" w:color="auto" w:fill="FFFFFF"/>
        </w:rPr>
        <w:t>使用不同的模式和元变量来匹配具有堆栈缓冲区写入特征的代码模式。它通过分析这些模式的代码来识别潜在的缓冲区溢出漏洞。</w:t>
      </w:r>
    </w:p>
    <w:p w14:paraId="7BE32926" w14:textId="3399A12E" w:rsidR="00A8424D" w:rsidRPr="00A8424D" w:rsidRDefault="00A8424D" w:rsidP="00A8424D">
      <w:pPr>
        <w:pStyle w:val="a4"/>
        <w:numPr>
          <w:ilvl w:val="0"/>
          <w:numId w:val="16"/>
        </w:numPr>
        <w:ind w:left="0" w:firstLineChars="0" w:firstLine="442"/>
        <w:rPr>
          <w:rFonts w:ascii="SourceHanSerifCN" w:hAnsi="SourceHanSerifCN" w:hint="eastAsia"/>
          <w:sz w:val="23"/>
          <w:szCs w:val="23"/>
          <w:shd w:val="clear" w:color="auto" w:fill="FFFFFF"/>
        </w:rPr>
      </w:pPr>
      <w:r>
        <w:rPr>
          <w:rFonts w:ascii="SourceHanSerifCN" w:hAnsi="SourceHanSerifCN"/>
          <w:b/>
          <w:bCs/>
          <w:sz w:val="23"/>
          <w:szCs w:val="23"/>
          <w:shd w:val="clear" w:color="auto" w:fill="FFFFFF"/>
        </w:rPr>
        <w:t>badwords</w:t>
      </w:r>
      <w:r>
        <w:rPr>
          <w:rFonts w:ascii="SourceHanSerifCN" w:hAnsi="SourceHanSerifCN" w:hint="eastAsia"/>
          <w:b/>
          <w:bCs/>
          <w:sz w:val="23"/>
          <w:szCs w:val="23"/>
          <w:shd w:val="clear" w:color="auto" w:fill="FFFFFF"/>
        </w:rPr>
        <w:t>：</w:t>
      </w:r>
      <w:r w:rsidRPr="00A8424D">
        <w:rPr>
          <w:rFonts w:ascii="SourceHanSerifCN" w:hAnsi="SourceHanSerifCN" w:hint="eastAsia"/>
          <w:sz w:val="23"/>
          <w:szCs w:val="23"/>
          <w:shd w:val="clear" w:color="auto" w:fill="FFFFFF"/>
        </w:rPr>
        <w:t>用于检测代码中包含的可疑评论，这些评论可能暗示存在错误、不完整的功能或弱点。规则中列举了一些可疑的评论关键词，如</w:t>
      </w:r>
      <w:r w:rsidRPr="00A8424D">
        <w:rPr>
          <w:rFonts w:ascii="SourceHanSerifCN" w:hAnsi="SourceHanSerifCN"/>
          <w:sz w:val="23"/>
          <w:szCs w:val="23"/>
          <w:shd w:val="clear" w:color="auto" w:fill="FFFFFF"/>
        </w:rPr>
        <w:t>BUG</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HACK</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FIXME</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LATER</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LATER2</w:t>
      </w:r>
      <w:r w:rsidRPr="00A8424D">
        <w:rPr>
          <w:rFonts w:ascii="SourceHanSerifCN" w:hAnsi="SourceHanSerifCN"/>
          <w:sz w:val="23"/>
          <w:szCs w:val="23"/>
          <w:shd w:val="clear" w:color="auto" w:fill="FFFFFF"/>
        </w:rPr>
        <w:t>、</w:t>
      </w:r>
      <w:r w:rsidRPr="00A8424D">
        <w:rPr>
          <w:rFonts w:ascii="SourceHanSerifCN" w:hAnsi="SourceHanSerifCN"/>
          <w:sz w:val="23"/>
          <w:szCs w:val="23"/>
          <w:shd w:val="clear" w:color="auto" w:fill="FFFFFF"/>
        </w:rPr>
        <w:t>TODO</w:t>
      </w:r>
      <w:r w:rsidRPr="00A8424D">
        <w:rPr>
          <w:rFonts w:ascii="SourceHanSerifCN" w:hAnsi="SourceHanSerifCN"/>
          <w:sz w:val="23"/>
          <w:szCs w:val="23"/>
          <w:shd w:val="clear" w:color="auto" w:fill="FFFFFF"/>
        </w:rPr>
        <w:t>等，这些关键词表明缺少安全功能和检查，或者表示程序员应该修复的代码问题，比如硬编码变量、错误处理、不使用存储过程和性能问题等。</w:t>
      </w:r>
    </w:p>
    <w:p w14:paraId="6A83B61E" w14:textId="242ACD21" w:rsidR="005A2695" w:rsidRDefault="005A2695" w:rsidP="005A2695">
      <w:pPr>
        <w:pStyle w:val="2"/>
      </w:pPr>
      <w:r>
        <w:rPr>
          <w:rFonts w:hint="eastAsia"/>
        </w:rPr>
        <w:t>Openai</w:t>
      </w:r>
      <w:r>
        <w:t xml:space="preserve"> </w:t>
      </w:r>
      <w:r>
        <w:rPr>
          <w:rFonts w:hint="eastAsia"/>
        </w:rPr>
        <w:t>接口</w:t>
      </w:r>
    </w:p>
    <w:p w14:paraId="4BF99795" w14:textId="2427884D" w:rsidR="00A8424D" w:rsidRDefault="00A8424D" w:rsidP="00A8424D">
      <w:pPr>
        <w:ind w:firstLineChars="200" w:firstLine="420"/>
        <w:rPr>
          <w:rFonts w:hint="eastAsia"/>
        </w:rPr>
      </w:pPr>
      <w:r>
        <w:t>controller.py文件是漏洞分析工具的一部分。它利用OpenAI的自然语言处理模型来增强对C函数中安全漏洞的分析能力。</w:t>
      </w:r>
    </w:p>
    <w:p w14:paraId="41391C60" w14:textId="6D2A125B" w:rsidR="00A8424D" w:rsidRDefault="00A8424D" w:rsidP="00A8424D">
      <w:pPr>
        <w:pStyle w:val="a4"/>
        <w:numPr>
          <w:ilvl w:val="0"/>
          <w:numId w:val="16"/>
        </w:numPr>
        <w:ind w:left="0" w:firstLineChars="0" w:firstLine="442"/>
      </w:pPr>
      <w:r>
        <w:t>文件中定义了OpenAI类，用作与OpenAI模型交互的主要控制器。</w:t>
      </w:r>
    </w:p>
    <w:p w14:paraId="47026245" w14:textId="76F3B2AE" w:rsidR="00A8424D" w:rsidRDefault="00A8424D" w:rsidP="00A8424D">
      <w:pPr>
        <w:pStyle w:val="a4"/>
        <w:numPr>
          <w:ilvl w:val="0"/>
          <w:numId w:val="16"/>
        </w:numPr>
        <w:ind w:left="0" w:firstLineChars="0" w:firstLine="442"/>
      </w:pPr>
      <w:r>
        <w:t>该类具有一个初始化方法__init__(self, controller)，接受一个controller对象作为参数。该对象可能包含配置设置，包括用于与OpenAI进行身份验证的API密钥。</w:t>
      </w:r>
    </w:p>
    <w:p w14:paraId="4180D146" w14:textId="0DF43363" w:rsidR="00A8424D" w:rsidRDefault="00A8424D" w:rsidP="00A8424D">
      <w:pPr>
        <w:pStyle w:val="a4"/>
        <w:numPr>
          <w:ilvl w:val="0"/>
          <w:numId w:val="16"/>
        </w:numPr>
        <w:ind w:left="0" w:firstLineChars="0" w:firstLine="442"/>
      </w:pPr>
      <w:r>
        <w:t>davinci(self, promptData, model)方法利用OpenAI的Davinci模型分析给定的promptData。它使用提供的API密钥进行API调用，并返回分析结果。</w:t>
      </w:r>
    </w:p>
    <w:p w14:paraId="05E94CF7" w14:textId="26D576BA" w:rsidR="00A8424D" w:rsidRDefault="00A8424D" w:rsidP="00A8424D">
      <w:pPr>
        <w:pStyle w:val="a4"/>
        <w:numPr>
          <w:ilvl w:val="0"/>
          <w:numId w:val="16"/>
        </w:numPr>
        <w:ind w:left="0" w:firstLineChars="0" w:firstLine="442"/>
      </w:pPr>
      <w:r>
        <w:t>analyzeC(self, function, semgrep)方法负责分析C函数的安全漏洞。它接受一个C</w:t>
      </w:r>
      <w:r>
        <w:lastRenderedPageBreak/>
        <w:t>函数和semgrep静态分析工具的输出作为输入。它构建了一个提示，将semgrep输出和C函数组合起来，然后调用davinci方法执行AI分析。该方法根据提示的令牌数确定要使用的适当OpenAI模型。</w:t>
      </w:r>
    </w:p>
    <w:p w14:paraId="71C5135D" w14:textId="76994DB4" w:rsidR="00A8424D" w:rsidRDefault="00A8424D" w:rsidP="00A8424D">
      <w:pPr>
        <w:pStyle w:val="a4"/>
        <w:numPr>
          <w:ilvl w:val="0"/>
          <w:numId w:val="16"/>
        </w:numPr>
        <w:ind w:left="0" w:firstLineChars="0" w:firstLine="442"/>
        <w:rPr>
          <w:rFonts w:hint="eastAsia"/>
        </w:rPr>
      </w:pPr>
      <w:r>
        <w:t>calcToken(self)方法计算提示数据中的令牌数。它使用与GPT3.5 Turbo模型使用的编码相匹配的tiktoken模块来确定令牌数。</w:t>
      </w:r>
    </w:p>
    <w:p w14:paraId="367E019E" w14:textId="7246F849" w:rsidR="00A8424D" w:rsidRPr="00A8424D" w:rsidRDefault="00A8424D" w:rsidP="00A8424D">
      <w:pPr>
        <w:ind w:firstLineChars="200" w:firstLine="420"/>
        <w:rPr>
          <w:rFonts w:hint="eastAsia"/>
        </w:rPr>
      </w:pPr>
      <w:r>
        <w:rPr>
          <w:rFonts w:hint="eastAsia"/>
        </w:rPr>
        <w:t>将</w:t>
      </w:r>
      <w:r>
        <w:t>semgrep的静态分析结果与使用OpenAI模型进行的基于AI的分析相结合。它旨在通过利用自然语言处理能力，提高对C函数中安全漏洞的分析准确性和效果。</w:t>
      </w:r>
    </w:p>
    <w:sectPr w:rsidR="00A8424D" w:rsidRPr="00A842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HanSerifCN">
    <w:altName w:val="Cambria"/>
    <w:panose1 w:val="00000000000000000000"/>
    <w:charset w:val="00"/>
    <w:family w:val="roman"/>
    <w:notTrueType/>
    <w:pitch w:val="default"/>
  </w:font>
  <w:font w:name="JetBrains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4BA2"/>
    <w:multiLevelType w:val="hybridMultilevel"/>
    <w:tmpl w:val="B30E8D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805409"/>
    <w:multiLevelType w:val="hybridMultilevel"/>
    <w:tmpl w:val="2DA0B1D4"/>
    <w:lvl w:ilvl="0" w:tplc="04090011">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232C17AD"/>
    <w:multiLevelType w:val="hybridMultilevel"/>
    <w:tmpl w:val="E92A6C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FF2299"/>
    <w:multiLevelType w:val="hybridMultilevel"/>
    <w:tmpl w:val="00D2FA38"/>
    <w:lvl w:ilvl="0" w:tplc="E1287B2C">
      <w:start w:val="1"/>
      <w:numFmt w:val="decimal"/>
      <w:lvlText w:val="%1."/>
      <w:lvlJc w:val="left"/>
      <w:pPr>
        <w:ind w:left="150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2FF80495"/>
    <w:multiLevelType w:val="multilevel"/>
    <w:tmpl w:val="121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473BF"/>
    <w:multiLevelType w:val="hybridMultilevel"/>
    <w:tmpl w:val="74D81744"/>
    <w:lvl w:ilvl="0" w:tplc="04090019">
      <w:start w:val="1"/>
      <w:numFmt w:val="lowerLetter"/>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398902B8"/>
    <w:multiLevelType w:val="hybridMultilevel"/>
    <w:tmpl w:val="7CCE64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E12848"/>
    <w:multiLevelType w:val="hybridMultilevel"/>
    <w:tmpl w:val="3232F5F8"/>
    <w:lvl w:ilvl="0" w:tplc="AC5A7604">
      <w:start w:val="9"/>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D7E58DD"/>
    <w:multiLevelType w:val="hybridMultilevel"/>
    <w:tmpl w:val="C43A7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4C6610"/>
    <w:multiLevelType w:val="hybridMultilevel"/>
    <w:tmpl w:val="6082C0F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0985B50"/>
    <w:multiLevelType w:val="multilevel"/>
    <w:tmpl w:val="3DA07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F1A3B"/>
    <w:multiLevelType w:val="hybridMultilevel"/>
    <w:tmpl w:val="ECB0A7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4FA5120"/>
    <w:multiLevelType w:val="hybridMultilevel"/>
    <w:tmpl w:val="FEF22A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6496753"/>
    <w:multiLevelType w:val="multilevel"/>
    <w:tmpl w:val="4D960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113A1"/>
    <w:multiLevelType w:val="hybridMultilevel"/>
    <w:tmpl w:val="A976C424"/>
    <w:lvl w:ilvl="0" w:tplc="E1287B2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7F13590C"/>
    <w:multiLevelType w:val="hybridMultilevel"/>
    <w:tmpl w:val="BACE2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0218404">
    <w:abstractNumId w:val="12"/>
  </w:num>
  <w:num w:numId="2" w16cid:durableId="1929923419">
    <w:abstractNumId w:val="2"/>
  </w:num>
  <w:num w:numId="3" w16cid:durableId="1654915228">
    <w:abstractNumId w:val="15"/>
  </w:num>
  <w:num w:numId="4" w16cid:durableId="999701394">
    <w:abstractNumId w:val="13"/>
  </w:num>
  <w:num w:numId="5" w16cid:durableId="1126699719">
    <w:abstractNumId w:val="10"/>
  </w:num>
  <w:num w:numId="6" w16cid:durableId="1808207500">
    <w:abstractNumId w:val="9"/>
  </w:num>
  <w:num w:numId="7" w16cid:durableId="1000618120">
    <w:abstractNumId w:val="14"/>
  </w:num>
  <w:num w:numId="8" w16cid:durableId="2129425993">
    <w:abstractNumId w:val="3"/>
  </w:num>
  <w:num w:numId="9" w16cid:durableId="931861017">
    <w:abstractNumId w:val="1"/>
  </w:num>
  <w:num w:numId="10" w16cid:durableId="215943332">
    <w:abstractNumId w:val="7"/>
  </w:num>
  <w:num w:numId="11" w16cid:durableId="639699929">
    <w:abstractNumId w:val="11"/>
  </w:num>
  <w:num w:numId="12" w16cid:durableId="1032917854">
    <w:abstractNumId w:val="4"/>
  </w:num>
  <w:num w:numId="13" w16cid:durableId="1308168133">
    <w:abstractNumId w:val="8"/>
  </w:num>
  <w:num w:numId="14" w16cid:durableId="1766880994">
    <w:abstractNumId w:val="0"/>
  </w:num>
  <w:num w:numId="15" w16cid:durableId="629164188">
    <w:abstractNumId w:val="5"/>
  </w:num>
  <w:num w:numId="16" w16cid:durableId="705914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1F"/>
    <w:rsid w:val="00015E64"/>
    <w:rsid w:val="00051D1E"/>
    <w:rsid w:val="00366718"/>
    <w:rsid w:val="005A2695"/>
    <w:rsid w:val="006514A3"/>
    <w:rsid w:val="006C7BF7"/>
    <w:rsid w:val="006E012F"/>
    <w:rsid w:val="008F33EF"/>
    <w:rsid w:val="00931E1F"/>
    <w:rsid w:val="00A8424D"/>
    <w:rsid w:val="00D51401"/>
    <w:rsid w:val="00EC4450"/>
    <w:rsid w:val="00FC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E97E"/>
  <w15:chartTrackingRefBased/>
  <w15:docId w15:val="{7A8C9295-9299-45D4-9169-1DF2E39A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01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26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015E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题"/>
    <w:basedOn w:val="a"/>
    <w:rsid w:val="006E012F"/>
    <w:pPr>
      <w:adjustRightInd w:val="0"/>
      <w:spacing w:beforeLines="800" w:afterLines="1500" w:line="360" w:lineRule="auto"/>
      <w:ind w:left="1701" w:right="1701"/>
      <w:jc w:val="center"/>
    </w:pPr>
    <w:rPr>
      <w:rFonts w:ascii="宋体" w:eastAsia="宋体" w:hAnsi="宋体" w:cs="Times New Roman"/>
      <w:kern w:val="0"/>
      <w:sz w:val="52"/>
      <w:szCs w:val="20"/>
    </w:rPr>
  </w:style>
  <w:style w:type="character" w:customStyle="1" w:styleId="10">
    <w:name w:val="标题 1 字符"/>
    <w:basedOn w:val="a0"/>
    <w:link w:val="1"/>
    <w:uiPriority w:val="9"/>
    <w:rsid w:val="006E012F"/>
    <w:rPr>
      <w:b/>
      <w:bCs/>
      <w:kern w:val="44"/>
      <w:sz w:val="44"/>
      <w:szCs w:val="44"/>
    </w:rPr>
  </w:style>
  <w:style w:type="character" w:customStyle="1" w:styleId="20">
    <w:name w:val="标题 2 字符"/>
    <w:basedOn w:val="a0"/>
    <w:link w:val="2"/>
    <w:uiPriority w:val="9"/>
    <w:rsid w:val="005A2695"/>
    <w:rPr>
      <w:rFonts w:asciiTheme="majorHAnsi" w:eastAsiaTheme="majorEastAsia" w:hAnsiTheme="majorHAnsi" w:cstheme="majorBidi"/>
      <w:b/>
      <w:bCs/>
      <w:sz w:val="32"/>
      <w:szCs w:val="32"/>
    </w:rPr>
  </w:style>
  <w:style w:type="paragraph" w:styleId="a4">
    <w:name w:val="List Paragraph"/>
    <w:basedOn w:val="a"/>
    <w:uiPriority w:val="34"/>
    <w:qFormat/>
    <w:rsid w:val="005A2695"/>
    <w:pPr>
      <w:ind w:firstLineChars="200" w:firstLine="420"/>
    </w:pPr>
  </w:style>
  <w:style w:type="character" w:customStyle="1" w:styleId="40">
    <w:name w:val="标题 4 字符"/>
    <w:basedOn w:val="a0"/>
    <w:link w:val="4"/>
    <w:uiPriority w:val="9"/>
    <w:semiHidden/>
    <w:rsid w:val="00015E64"/>
    <w:rPr>
      <w:rFonts w:asciiTheme="majorHAnsi" w:eastAsiaTheme="majorEastAsia" w:hAnsiTheme="majorHAnsi" w:cstheme="majorBidi"/>
      <w:b/>
      <w:bCs/>
      <w:sz w:val="28"/>
      <w:szCs w:val="28"/>
    </w:rPr>
  </w:style>
  <w:style w:type="character" w:customStyle="1" w:styleId="md-plain">
    <w:name w:val="md-plain"/>
    <w:basedOn w:val="a0"/>
    <w:rsid w:val="00015E64"/>
  </w:style>
  <w:style w:type="character" w:styleId="HTML">
    <w:name w:val="HTML Code"/>
    <w:basedOn w:val="a0"/>
    <w:uiPriority w:val="99"/>
    <w:semiHidden/>
    <w:unhideWhenUsed/>
    <w:rsid w:val="00015E64"/>
    <w:rPr>
      <w:rFonts w:ascii="宋体" w:eastAsia="宋体" w:hAnsi="宋体" w:cs="宋体"/>
      <w:sz w:val="24"/>
      <w:szCs w:val="24"/>
    </w:rPr>
  </w:style>
  <w:style w:type="character" w:customStyle="1" w:styleId="md-softbreak">
    <w:name w:val="md-softbreak"/>
    <w:basedOn w:val="a0"/>
    <w:rsid w:val="00D51401"/>
  </w:style>
  <w:style w:type="character" w:customStyle="1" w:styleId="md-inline-math">
    <w:name w:val="md-inline-math"/>
    <w:basedOn w:val="a0"/>
    <w:rsid w:val="00D5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140">
      <w:bodyDiv w:val="1"/>
      <w:marLeft w:val="0"/>
      <w:marRight w:val="0"/>
      <w:marTop w:val="0"/>
      <w:marBottom w:val="0"/>
      <w:divBdr>
        <w:top w:val="none" w:sz="0" w:space="0" w:color="auto"/>
        <w:left w:val="none" w:sz="0" w:space="0" w:color="auto"/>
        <w:bottom w:val="none" w:sz="0" w:space="0" w:color="auto"/>
        <w:right w:val="none" w:sz="0" w:space="0" w:color="auto"/>
      </w:divBdr>
    </w:div>
    <w:div w:id="148987929">
      <w:bodyDiv w:val="1"/>
      <w:marLeft w:val="0"/>
      <w:marRight w:val="0"/>
      <w:marTop w:val="0"/>
      <w:marBottom w:val="0"/>
      <w:divBdr>
        <w:top w:val="none" w:sz="0" w:space="0" w:color="auto"/>
        <w:left w:val="none" w:sz="0" w:space="0" w:color="auto"/>
        <w:bottom w:val="none" w:sz="0" w:space="0" w:color="auto"/>
        <w:right w:val="none" w:sz="0" w:space="0" w:color="auto"/>
      </w:divBdr>
    </w:div>
    <w:div w:id="212691857">
      <w:bodyDiv w:val="1"/>
      <w:marLeft w:val="0"/>
      <w:marRight w:val="0"/>
      <w:marTop w:val="0"/>
      <w:marBottom w:val="0"/>
      <w:divBdr>
        <w:top w:val="none" w:sz="0" w:space="0" w:color="auto"/>
        <w:left w:val="none" w:sz="0" w:space="0" w:color="auto"/>
        <w:bottom w:val="none" w:sz="0" w:space="0" w:color="auto"/>
        <w:right w:val="none" w:sz="0" w:space="0" w:color="auto"/>
      </w:divBdr>
    </w:div>
    <w:div w:id="331572338">
      <w:bodyDiv w:val="1"/>
      <w:marLeft w:val="0"/>
      <w:marRight w:val="0"/>
      <w:marTop w:val="0"/>
      <w:marBottom w:val="0"/>
      <w:divBdr>
        <w:top w:val="none" w:sz="0" w:space="0" w:color="auto"/>
        <w:left w:val="none" w:sz="0" w:space="0" w:color="auto"/>
        <w:bottom w:val="none" w:sz="0" w:space="0" w:color="auto"/>
        <w:right w:val="none" w:sz="0" w:space="0" w:color="auto"/>
      </w:divBdr>
    </w:div>
    <w:div w:id="642002832">
      <w:bodyDiv w:val="1"/>
      <w:marLeft w:val="0"/>
      <w:marRight w:val="0"/>
      <w:marTop w:val="0"/>
      <w:marBottom w:val="0"/>
      <w:divBdr>
        <w:top w:val="none" w:sz="0" w:space="0" w:color="auto"/>
        <w:left w:val="none" w:sz="0" w:space="0" w:color="auto"/>
        <w:bottom w:val="none" w:sz="0" w:space="0" w:color="auto"/>
        <w:right w:val="none" w:sz="0" w:space="0" w:color="auto"/>
      </w:divBdr>
    </w:div>
    <w:div w:id="762728921">
      <w:bodyDiv w:val="1"/>
      <w:marLeft w:val="0"/>
      <w:marRight w:val="0"/>
      <w:marTop w:val="0"/>
      <w:marBottom w:val="0"/>
      <w:divBdr>
        <w:top w:val="none" w:sz="0" w:space="0" w:color="auto"/>
        <w:left w:val="none" w:sz="0" w:space="0" w:color="auto"/>
        <w:bottom w:val="none" w:sz="0" w:space="0" w:color="auto"/>
        <w:right w:val="none" w:sz="0" w:space="0" w:color="auto"/>
      </w:divBdr>
    </w:div>
    <w:div w:id="873883635">
      <w:bodyDiv w:val="1"/>
      <w:marLeft w:val="0"/>
      <w:marRight w:val="0"/>
      <w:marTop w:val="0"/>
      <w:marBottom w:val="0"/>
      <w:divBdr>
        <w:top w:val="none" w:sz="0" w:space="0" w:color="auto"/>
        <w:left w:val="none" w:sz="0" w:space="0" w:color="auto"/>
        <w:bottom w:val="none" w:sz="0" w:space="0" w:color="auto"/>
        <w:right w:val="none" w:sz="0" w:space="0" w:color="auto"/>
      </w:divBdr>
    </w:div>
    <w:div w:id="1200818233">
      <w:bodyDiv w:val="1"/>
      <w:marLeft w:val="0"/>
      <w:marRight w:val="0"/>
      <w:marTop w:val="0"/>
      <w:marBottom w:val="0"/>
      <w:divBdr>
        <w:top w:val="none" w:sz="0" w:space="0" w:color="auto"/>
        <w:left w:val="none" w:sz="0" w:space="0" w:color="auto"/>
        <w:bottom w:val="none" w:sz="0" w:space="0" w:color="auto"/>
        <w:right w:val="none" w:sz="0" w:space="0" w:color="auto"/>
      </w:divBdr>
    </w:div>
    <w:div w:id="1254045819">
      <w:bodyDiv w:val="1"/>
      <w:marLeft w:val="0"/>
      <w:marRight w:val="0"/>
      <w:marTop w:val="0"/>
      <w:marBottom w:val="0"/>
      <w:divBdr>
        <w:top w:val="none" w:sz="0" w:space="0" w:color="auto"/>
        <w:left w:val="none" w:sz="0" w:space="0" w:color="auto"/>
        <w:bottom w:val="none" w:sz="0" w:space="0" w:color="auto"/>
        <w:right w:val="none" w:sz="0" w:space="0" w:color="auto"/>
      </w:divBdr>
    </w:div>
    <w:div w:id="1302884289">
      <w:bodyDiv w:val="1"/>
      <w:marLeft w:val="0"/>
      <w:marRight w:val="0"/>
      <w:marTop w:val="0"/>
      <w:marBottom w:val="0"/>
      <w:divBdr>
        <w:top w:val="none" w:sz="0" w:space="0" w:color="auto"/>
        <w:left w:val="none" w:sz="0" w:space="0" w:color="auto"/>
        <w:bottom w:val="none" w:sz="0" w:space="0" w:color="auto"/>
        <w:right w:val="none" w:sz="0" w:space="0" w:color="auto"/>
      </w:divBdr>
    </w:div>
    <w:div w:id="1329140256">
      <w:bodyDiv w:val="1"/>
      <w:marLeft w:val="0"/>
      <w:marRight w:val="0"/>
      <w:marTop w:val="0"/>
      <w:marBottom w:val="0"/>
      <w:divBdr>
        <w:top w:val="none" w:sz="0" w:space="0" w:color="auto"/>
        <w:left w:val="none" w:sz="0" w:space="0" w:color="auto"/>
        <w:bottom w:val="none" w:sz="0" w:space="0" w:color="auto"/>
        <w:right w:val="none" w:sz="0" w:space="0" w:color="auto"/>
      </w:divBdr>
    </w:div>
    <w:div w:id="1373920765">
      <w:bodyDiv w:val="1"/>
      <w:marLeft w:val="0"/>
      <w:marRight w:val="0"/>
      <w:marTop w:val="0"/>
      <w:marBottom w:val="0"/>
      <w:divBdr>
        <w:top w:val="none" w:sz="0" w:space="0" w:color="auto"/>
        <w:left w:val="none" w:sz="0" w:space="0" w:color="auto"/>
        <w:bottom w:val="none" w:sz="0" w:space="0" w:color="auto"/>
        <w:right w:val="none" w:sz="0" w:space="0" w:color="auto"/>
      </w:divBdr>
    </w:div>
    <w:div w:id="1436367840">
      <w:bodyDiv w:val="1"/>
      <w:marLeft w:val="0"/>
      <w:marRight w:val="0"/>
      <w:marTop w:val="0"/>
      <w:marBottom w:val="0"/>
      <w:divBdr>
        <w:top w:val="none" w:sz="0" w:space="0" w:color="auto"/>
        <w:left w:val="none" w:sz="0" w:space="0" w:color="auto"/>
        <w:bottom w:val="none" w:sz="0" w:space="0" w:color="auto"/>
        <w:right w:val="none" w:sz="0" w:space="0" w:color="auto"/>
      </w:divBdr>
    </w:div>
    <w:div w:id="1474174337">
      <w:bodyDiv w:val="1"/>
      <w:marLeft w:val="0"/>
      <w:marRight w:val="0"/>
      <w:marTop w:val="0"/>
      <w:marBottom w:val="0"/>
      <w:divBdr>
        <w:top w:val="none" w:sz="0" w:space="0" w:color="auto"/>
        <w:left w:val="none" w:sz="0" w:space="0" w:color="auto"/>
        <w:bottom w:val="none" w:sz="0" w:space="0" w:color="auto"/>
        <w:right w:val="none" w:sz="0" w:space="0" w:color="auto"/>
      </w:divBdr>
    </w:div>
    <w:div w:id="1486047589">
      <w:bodyDiv w:val="1"/>
      <w:marLeft w:val="0"/>
      <w:marRight w:val="0"/>
      <w:marTop w:val="0"/>
      <w:marBottom w:val="0"/>
      <w:divBdr>
        <w:top w:val="none" w:sz="0" w:space="0" w:color="auto"/>
        <w:left w:val="none" w:sz="0" w:space="0" w:color="auto"/>
        <w:bottom w:val="none" w:sz="0" w:space="0" w:color="auto"/>
        <w:right w:val="none" w:sz="0" w:space="0" w:color="auto"/>
      </w:divBdr>
    </w:div>
    <w:div w:id="1523863234">
      <w:bodyDiv w:val="1"/>
      <w:marLeft w:val="0"/>
      <w:marRight w:val="0"/>
      <w:marTop w:val="0"/>
      <w:marBottom w:val="0"/>
      <w:divBdr>
        <w:top w:val="none" w:sz="0" w:space="0" w:color="auto"/>
        <w:left w:val="none" w:sz="0" w:space="0" w:color="auto"/>
        <w:bottom w:val="none" w:sz="0" w:space="0" w:color="auto"/>
        <w:right w:val="none" w:sz="0" w:space="0" w:color="auto"/>
      </w:divBdr>
    </w:div>
    <w:div w:id="1536649614">
      <w:bodyDiv w:val="1"/>
      <w:marLeft w:val="0"/>
      <w:marRight w:val="0"/>
      <w:marTop w:val="0"/>
      <w:marBottom w:val="0"/>
      <w:divBdr>
        <w:top w:val="none" w:sz="0" w:space="0" w:color="auto"/>
        <w:left w:val="none" w:sz="0" w:space="0" w:color="auto"/>
        <w:bottom w:val="none" w:sz="0" w:space="0" w:color="auto"/>
        <w:right w:val="none" w:sz="0" w:space="0" w:color="auto"/>
      </w:divBdr>
    </w:div>
    <w:div w:id="1628465866">
      <w:bodyDiv w:val="1"/>
      <w:marLeft w:val="0"/>
      <w:marRight w:val="0"/>
      <w:marTop w:val="0"/>
      <w:marBottom w:val="0"/>
      <w:divBdr>
        <w:top w:val="none" w:sz="0" w:space="0" w:color="auto"/>
        <w:left w:val="none" w:sz="0" w:space="0" w:color="auto"/>
        <w:bottom w:val="none" w:sz="0" w:space="0" w:color="auto"/>
        <w:right w:val="none" w:sz="0" w:space="0" w:color="auto"/>
      </w:divBdr>
    </w:div>
    <w:div w:id="1705515042">
      <w:bodyDiv w:val="1"/>
      <w:marLeft w:val="0"/>
      <w:marRight w:val="0"/>
      <w:marTop w:val="0"/>
      <w:marBottom w:val="0"/>
      <w:divBdr>
        <w:top w:val="none" w:sz="0" w:space="0" w:color="auto"/>
        <w:left w:val="none" w:sz="0" w:space="0" w:color="auto"/>
        <w:bottom w:val="none" w:sz="0" w:space="0" w:color="auto"/>
        <w:right w:val="none" w:sz="0" w:space="0" w:color="auto"/>
      </w:divBdr>
    </w:div>
    <w:div w:id="1728333967">
      <w:bodyDiv w:val="1"/>
      <w:marLeft w:val="0"/>
      <w:marRight w:val="0"/>
      <w:marTop w:val="0"/>
      <w:marBottom w:val="0"/>
      <w:divBdr>
        <w:top w:val="none" w:sz="0" w:space="0" w:color="auto"/>
        <w:left w:val="none" w:sz="0" w:space="0" w:color="auto"/>
        <w:bottom w:val="none" w:sz="0" w:space="0" w:color="auto"/>
        <w:right w:val="none" w:sz="0" w:space="0" w:color="auto"/>
      </w:divBdr>
    </w:div>
    <w:div w:id="1732069943">
      <w:bodyDiv w:val="1"/>
      <w:marLeft w:val="0"/>
      <w:marRight w:val="0"/>
      <w:marTop w:val="0"/>
      <w:marBottom w:val="0"/>
      <w:divBdr>
        <w:top w:val="none" w:sz="0" w:space="0" w:color="auto"/>
        <w:left w:val="none" w:sz="0" w:space="0" w:color="auto"/>
        <w:bottom w:val="none" w:sz="0" w:space="0" w:color="auto"/>
        <w:right w:val="none" w:sz="0" w:space="0" w:color="auto"/>
      </w:divBdr>
    </w:div>
    <w:div w:id="1768500775">
      <w:bodyDiv w:val="1"/>
      <w:marLeft w:val="0"/>
      <w:marRight w:val="0"/>
      <w:marTop w:val="0"/>
      <w:marBottom w:val="0"/>
      <w:divBdr>
        <w:top w:val="none" w:sz="0" w:space="0" w:color="auto"/>
        <w:left w:val="none" w:sz="0" w:space="0" w:color="auto"/>
        <w:bottom w:val="none" w:sz="0" w:space="0" w:color="auto"/>
        <w:right w:val="none" w:sz="0" w:space="0" w:color="auto"/>
      </w:divBdr>
    </w:div>
    <w:div w:id="1815833399">
      <w:bodyDiv w:val="1"/>
      <w:marLeft w:val="0"/>
      <w:marRight w:val="0"/>
      <w:marTop w:val="0"/>
      <w:marBottom w:val="0"/>
      <w:divBdr>
        <w:top w:val="none" w:sz="0" w:space="0" w:color="auto"/>
        <w:left w:val="none" w:sz="0" w:space="0" w:color="auto"/>
        <w:bottom w:val="none" w:sz="0" w:space="0" w:color="auto"/>
        <w:right w:val="none" w:sz="0" w:space="0" w:color="auto"/>
      </w:divBdr>
    </w:div>
    <w:div w:id="1830633517">
      <w:bodyDiv w:val="1"/>
      <w:marLeft w:val="0"/>
      <w:marRight w:val="0"/>
      <w:marTop w:val="0"/>
      <w:marBottom w:val="0"/>
      <w:divBdr>
        <w:top w:val="none" w:sz="0" w:space="0" w:color="auto"/>
        <w:left w:val="none" w:sz="0" w:space="0" w:color="auto"/>
        <w:bottom w:val="none" w:sz="0" w:space="0" w:color="auto"/>
        <w:right w:val="none" w:sz="0" w:space="0" w:color="auto"/>
      </w:divBdr>
    </w:div>
    <w:div w:id="1959948843">
      <w:bodyDiv w:val="1"/>
      <w:marLeft w:val="0"/>
      <w:marRight w:val="0"/>
      <w:marTop w:val="0"/>
      <w:marBottom w:val="0"/>
      <w:divBdr>
        <w:top w:val="none" w:sz="0" w:space="0" w:color="auto"/>
        <w:left w:val="none" w:sz="0" w:space="0" w:color="auto"/>
        <w:bottom w:val="none" w:sz="0" w:space="0" w:color="auto"/>
        <w:right w:val="none" w:sz="0" w:space="0" w:color="auto"/>
      </w:divBdr>
    </w:div>
    <w:div w:id="2029943462">
      <w:bodyDiv w:val="1"/>
      <w:marLeft w:val="0"/>
      <w:marRight w:val="0"/>
      <w:marTop w:val="0"/>
      <w:marBottom w:val="0"/>
      <w:divBdr>
        <w:top w:val="none" w:sz="0" w:space="0" w:color="auto"/>
        <w:left w:val="none" w:sz="0" w:space="0" w:color="auto"/>
        <w:bottom w:val="none" w:sz="0" w:space="0" w:color="auto"/>
        <w:right w:val="none" w:sz="0" w:space="0" w:color="auto"/>
      </w:divBdr>
    </w:div>
    <w:div w:id="20992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赵</dc:creator>
  <cp:keywords/>
  <dc:description/>
  <cp:lastModifiedBy>1 赵</cp:lastModifiedBy>
  <cp:revision>2</cp:revision>
  <dcterms:created xsi:type="dcterms:W3CDTF">2023-09-08T08:21:00Z</dcterms:created>
  <dcterms:modified xsi:type="dcterms:W3CDTF">2023-09-08T10:09:00Z</dcterms:modified>
</cp:coreProperties>
</file>